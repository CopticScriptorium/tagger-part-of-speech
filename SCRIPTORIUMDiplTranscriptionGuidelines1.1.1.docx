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05341" w14:textId="271D67AF" w:rsidR="007B44DA" w:rsidRPr="00872460" w:rsidRDefault="00922418" w:rsidP="00194CA4">
      <w:pPr>
        <w:pStyle w:val="Heading3"/>
        <w:rPr>
          <w:lang w:val="de-DE"/>
        </w:rPr>
      </w:pPr>
      <w:r w:rsidRPr="00872460">
        <w:rPr>
          <w:sz w:val="32"/>
          <w:szCs w:val="32"/>
          <w:lang w:val="de-DE"/>
        </w:rPr>
        <w:t xml:space="preserve">Coptic </w:t>
      </w:r>
      <w:r w:rsidR="00FE5302" w:rsidRPr="00872460">
        <w:rPr>
          <w:sz w:val="32"/>
          <w:szCs w:val="32"/>
          <w:lang w:val="de-DE"/>
        </w:rPr>
        <w:t>SCRIPTORIUM</w:t>
      </w:r>
      <w:r w:rsidR="007B44DA" w:rsidRPr="00872460">
        <w:rPr>
          <w:lang w:val="de-DE"/>
        </w:rPr>
        <w:t xml:space="preserve"> Diplomatic Transcription Guidelines</w:t>
      </w:r>
    </w:p>
    <w:p w14:paraId="63F6867B" w14:textId="551EE46A" w:rsidR="007B44DA" w:rsidRPr="00DD3E11" w:rsidRDefault="007B44DA" w:rsidP="00194CA4">
      <w:pPr>
        <w:rPr>
          <w:i/>
          <w:lang w:val="de-DE"/>
        </w:rPr>
      </w:pPr>
      <w:r w:rsidRPr="00DD3E11">
        <w:rPr>
          <w:i/>
          <w:lang w:val="de-DE"/>
        </w:rPr>
        <w:t xml:space="preserve">Version: </w:t>
      </w:r>
      <w:r w:rsidR="00E42B13" w:rsidRPr="00DD3E11">
        <w:rPr>
          <w:i/>
          <w:lang w:val="de-DE"/>
        </w:rPr>
        <w:tab/>
      </w:r>
      <w:r w:rsidRPr="00DD3E11">
        <w:rPr>
          <w:i/>
          <w:lang w:val="de-DE"/>
        </w:rPr>
        <w:t>1.</w:t>
      </w:r>
      <w:r w:rsidR="00450B4B">
        <w:rPr>
          <w:i/>
          <w:lang w:val="de-DE"/>
        </w:rPr>
        <w:t>1.</w:t>
      </w:r>
      <w:r w:rsidR="00664DBB">
        <w:rPr>
          <w:i/>
          <w:lang w:val="de-DE"/>
        </w:rPr>
        <w:t>1</w:t>
      </w:r>
      <w:r w:rsidRPr="00DD3E11">
        <w:rPr>
          <w:i/>
          <w:lang w:val="de-DE"/>
        </w:rPr>
        <w:t>_</w:t>
      </w:r>
      <w:r w:rsidR="00664DBB">
        <w:rPr>
          <w:i/>
          <w:lang w:val="de-DE"/>
        </w:rPr>
        <w:t>2015</w:t>
      </w:r>
      <w:r w:rsidR="00DD3E11">
        <w:rPr>
          <w:i/>
          <w:lang w:val="de-DE"/>
        </w:rPr>
        <w:t>.</w:t>
      </w:r>
      <w:r w:rsidR="00EE595A">
        <w:rPr>
          <w:i/>
          <w:lang w:val="de-DE"/>
        </w:rPr>
        <w:t>1.23</w:t>
      </w:r>
    </w:p>
    <w:p w14:paraId="0391FA6C" w14:textId="77777777" w:rsidR="007B44DA" w:rsidRPr="00DD3E11" w:rsidRDefault="007B44DA" w:rsidP="00194CA4">
      <w:pPr>
        <w:rPr>
          <w:lang w:val="de-DE"/>
        </w:rPr>
      </w:pPr>
      <w:r w:rsidRPr="00DD3E11">
        <w:rPr>
          <w:lang w:val="de-DE"/>
        </w:rPr>
        <w:t>Caroline T. Schroeder</w:t>
      </w:r>
      <w:r w:rsidRPr="00DD3E11">
        <w:rPr>
          <w:vertAlign w:val="superscript"/>
          <w:lang w:val="de-DE"/>
        </w:rPr>
        <w:t>1</w:t>
      </w:r>
      <w:r w:rsidRPr="00DD3E11">
        <w:rPr>
          <w:lang w:val="de-DE"/>
        </w:rPr>
        <w:t>&amp; Amir Zeldes</w:t>
      </w:r>
      <w:r w:rsidRPr="00DD3E11">
        <w:rPr>
          <w:vertAlign w:val="superscript"/>
          <w:lang w:val="de-DE"/>
        </w:rPr>
        <w:t>2</w:t>
      </w:r>
    </w:p>
    <w:p w14:paraId="1240BDA1" w14:textId="77777777" w:rsidR="007B44DA" w:rsidRPr="00DD3E11" w:rsidRDefault="007B44DA" w:rsidP="00194CA4">
      <w:pPr>
        <w:pStyle w:val="Paragraph"/>
        <w:rPr>
          <w:sz w:val="20"/>
          <w:szCs w:val="20"/>
          <w:lang w:val="de-DE"/>
        </w:rPr>
      </w:pPr>
      <w:r w:rsidRPr="00DD3E11">
        <w:rPr>
          <w:sz w:val="20"/>
          <w:szCs w:val="20"/>
          <w:lang w:val="de-DE"/>
        </w:rPr>
        <w:t>1. Humboldt-Universität zu Berlin</w:t>
      </w:r>
    </w:p>
    <w:p w14:paraId="6F616DD9" w14:textId="582C8C97" w:rsidR="006A5F2F" w:rsidRPr="000662F7" w:rsidRDefault="007B44DA" w:rsidP="00194CA4">
      <w:pPr>
        <w:pStyle w:val="Paragraph"/>
        <w:rPr>
          <w:sz w:val="20"/>
          <w:szCs w:val="20"/>
        </w:rPr>
      </w:pPr>
      <w:r w:rsidRPr="00AA0080">
        <w:rPr>
          <w:sz w:val="20"/>
          <w:szCs w:val="20"/>
        </w:rPr>
        <w:t>2. University of the Pacific</w:t>
      </w:r>
    </w:p>
    <w:p w14:paraId="61E0A4E7" w14:textId="77777777" w:rsidR="00194CA4" w:rsidRDefault="00194CA4" w:rsidP="006A5F2F">
      <w:pPr>
        <w:pStyle w:val="Heading4"/>
      </w:pPr>
    </w:p>
    <w:p w14:paraId="63A48B37" w14:textId="3A7DA06A" w:rsidR="00AA0080" w:rsidRPr="00AA0080" w:rsidRDefault="00AA0080" w:rsidP="006A5F2F">
      <w:pPr>
        <w:pStyle w:val="Heading4"/>
      </w:pPr>
      <w:r w:rsidRPr="00AA0080">
        <w:t>1. Preamble</w:t>
      </w:r>
    </w:p>
    <w:p w14:paraId="40EF0C19" w14:textId="46966EB6" w:rsidR="00C229C6" w:rsidRDefault="00C824D2" w:rsidP="006A5F2F">
      <w:r>
        <w:t xml:space="preserve">This document details guidelines for transcribing a diplomatic edition of a manuscript in Sahidic Coptic according to the </w:t>
      </w:r>
      <w:r w:rsidR="00677569">
        <w:t xml:space="preserve">Coptic </w:t>
      </w:r>
      <w:r w:rsidR="00FE5302">
        <w:t>SCRIPTORIUM</w:t>
      </w:r>
      <w:r w:rsidR="00677569">
        <w:t xml:space="preserve"> </w:t>
      </w:r>
      <w:r>
        <w:t xml:space="preserve">project scheme. </w:t>
      </w:r>
      <w:r w:rsidR="001719CC">
        <w:t xml:space="preserve"> </w:t>
      </w:r>
      <w:r w:rsidR="00C229C6">
        <w:t>The diplomatic transcription currently requires extensive manual annotation, due to the complexities of processing a diplomatic text in which no word breaks exist in the original and yet words and even morphemes span across line, column, and page breaks.</w:t>
      </w:r>
    </w:p>
    <w:p w14:paraId="27BF09AA" w14:textId="6A598BD4" w:rsidR="001719CC" w:rsidRDefault="001719CC" w:rsidP="006A5F2F">
      <w:r>
        <w:t>The transcription procedure assumes familiarity with basic paleography and traditional manuscript transcription following the Leiden conventions</w:t>
      </w:r>
      <w:r w:rsidR="00915922">
        <w:t>.</w:t>
      </w:r>
      <w:r w:rsidR="00EB1F40">
        <w:t xml:space="preserve"> </w:t>
      </w:r>
      <w:r w:rsidR="00DD3E11">
        <w:t xml:space="preserve"> (</w:t>
      </w:r>
      <w:hyperlink r:id="rId9" w:anchor="leiden" w:history="1">
        <w:r w:rsidR="00DD3E11" w:rsidRPr="00DD3E11">
          <w:rPr>
            <w:rStyle w:val="Hyperlink"/>
          </w:rPr>
          <w:t>http://www.stoa.org/epidoc/gl/latest/app-glossary.html#leiden</w:t>
        </w:r>
      </w:hyperlink>
      <w:r w:rsidR="00DD3E11">
        <w:t>)</w:t>
      </w:r>
    </w:p>
    <w:p w14:paraId="3DEAF0A6" w14:textId="14222911" w:rsidR="00C824D2" w:rsidRDefault="003F662E" w:rsidP="00231AF0">
      <w:pPr>
        <w:rPr>
          <w:ins w:id="0" w:author="Carrie Schroeder" w:date="2015-01-30T13:11:00Z"/>
        </w:rPr>
      </w:pPr>
      <w:r>
        <w:t xml:space="preserve">The diplomatic transcription </w:t>
      </w:r>
      <w:r w:rsidR="00A74A97">
        <w:t xml:space="preserve">also utilizes </w:t>
      </w:r>
      <w:r>
        <w:t xml:space="preserve">XML (eXtensible Markup Language) </w:t>
      </w:r>
      <w:r w:rsidR="00FD794C">
        <w:t>-</w:t>
      </w:r>
      <w:r w:rsidR="00231AF0">
        <w:t xml:space="preserve">like </w:t>
      </w:r>
      <w:r>
        <w:t xml:space="preserve">tagsets, including </w:t>
      </w:r>
      <w:r w:rsidR="00A74A97">
        <w:t xml:space="preserve">some of the TEI </w:t>
      </w:r>
      <w:r>
        <w:t xml:space="preserve">(Text Encoding Initiative) </w:t>
      </w:r>
      <w:r w:rsidR="00A74A97">
        <w:t xml:space="preserve">XML </w:t>
      </w:r>
      <w:r>
        <w:t>markup language</w:t>
      </w:r>
      <w:r w:rsidR="00231AF0">
        <w:t xml:space="preserve">, although the resulting document is </w:t>
      </w:r>
      <w:r w:rsidR="00231AF0">
        <w:rPr>
          <w:b/>
          <w:bCs/>
        </w:rPr>
        <w:t>not</w:t>
      </w:r>
      <w:r w:rsidR="00231AF0">
        <w:t xml:space="preserve"> a valid XML document</w:t>
      </w:r>
      <w:r w:rsidR="00A74A97">
        <w:t>.</w:t>
      </w:r>
      <w:r>
        <w:t xml:space="preserve">  Wherever possible, the EpiDoc subset of TEI XML is utilized</w:t>
      </w:r>
      <w:r w:rsidR="00231AF0">
        <w:t xml:space="preserve"> for element nomenclature</w:t>
      </w:r>
      <w:r>
        <w:t xml:space="preserve">.  EpiDoc TEI </w:t>
      </w:r>
      <w:r w:rsidR="00221CC4">
        <w:t>conventions</w:t>
      </w:r>
      <w:r>
        <w:t xml:space="preserve"> were created by and for epigraphers and have come to be a standard in markup of ancient texts, epigraphic or otherwise.</w:t>
      </w:r>
      <w:r w:rsidR="00EB1F40">
        <w:t xml:space="preserve"> </w:t>
      </w:r>
      <w:r w:rsidR="00EB1F40">
        <w:fldChar w:fldCharType="begin"/>
      </w:r>
      <w:r w:rsidR="007A7CF4">
        <w:instrText xml:space="preserve"> ADDIN ZOTERO_ITEM CSL_CITATION {"citationID":"TYJCzXEa","properties":{"custom":"(http://sourceforge.net/p/epidoc/wiki/Home/)","formattedCitation":"(http://sourceforge.net/p/epidoc/wiki/Home/)","plainCitation":"(http://sourceforge.net/p/epidoc/wiki/Home/)"},"citationItems":[{"id":856,"uris":["http://zotero.org/users/264850/items/T8WDMDRD"],"uri":["http://zotero.org/users/264850/items/T8WDMDRD"],"itemData":{"id":856,"type":"webpage","title":"EpiDoc: Epigraphic Documents in TEI XML","URL":"http://epidoc.sourceforge.net/","accessed":{"date-parts":[["2012",9,11]]}}}],"schema":"https://github.com/citation-style-language/schema/raw/master/csl-citation.json"} </w:instrText>
      </w:r>
      <w:r w:rsidR="00EB1F40">
        <w:fldChar w:fldCharType="separate"/>
      </w:r>
      <w:r w:rsidR="00BA6D84">
        <w:t>(http://sourceforge.net/p/epidoc/wiki/Home/)</w:t>
      </w:r>
      <w:r w:rsidR="00EB1F40">
        <w:fldChar w:fldCharType="end"/>
      </w:r>
      <w:r w:rsidR="00224873">
        <w:t xml:space="preserve">  In contrast to TEI, </w:t>
      </w:r>
      <w:r w:rsidR="00FE5302">
        <w:t>SCRIPTORIUM</w:t>
      </w:r>
      <w:r w:rsidR="00224873">
        <w:t xml:space="preserve"> utilizes no milestone XML tags (e.g., &lt;cb/&gt;). Instead, all tags</w:t>
      </w:r>
      <w:r w:rsidR="00107A5B">
        <w:t xml:space="preserve"> are </w:t>
      </w:r>
      <w:r w:rsidR="00A33E96">
        <w:t>span annotations (e.g., &lt;cb&gt;This is a column of Coptic text.&lt;/cb&gt;)</w:t>
      </w:r>
      <w:r w:rsidR="00DD3E11">
        <w:t>.</w:t>
      </w:r>
    </w:p>
    <w:p w14:paraId="3E64D95B" w14:textId="6ECD01CE" w:rsidR="00F70304" w:rsidRDefault="00F70304" w:rsidP="00231AF0">
      <w:ins w:id="1" w:author="Carrie Schroeder" w:date="2015-01-30T13:11:00Z">
        <w:r>
          <w:t>We recommend using an XML editor such as Oxygen to ensure the encoding is well-formed and well-structured.</w:t>
        </w:r>
      </w:ins>
      <w:bookmarkStart w:id="2" w:name="_GoBack"/>
      <w:bookmarkEnd w:id="2"/>
    </w:p>
    <w:p w14:paraId="66DFA643" w14:textId="46533919" w:rsidR="003202E6" w:rsidRDefault="00C824D2" w:rsidP="00E42B13">
      <w:r>
        <w:t xml:space="preserve">The </w:t>
      </w:r>
      <w:r w:rsidR="00221CC4">
        <w:t>aim</w:t>
      </w:r>
      <w:r>
        <w:t xml:space="preserve"> is </w:t>
      </w:r>
      <w:r w:rsidR="00A74A97">
        <w:t xml:space="preserve">twofold: </w:t>
      </w:r>
      <w:r w:rsidR="0028185A">
        <w:t xml:space="preserve">1) </w:t>
      </w:r>
      <w:r>
        <w:t xml:space="preserve">to achieve a transcription that documents </w:t>
      </w:r>
      <w:r w:rsidR="00A74A97">
        <w:t>the text and visualization of the manuscript as clos</w:t>
      </w:r>
      <w:r w:rsidR="0028185A">
        <w:t xml:space="preserve">ely as possible to the original; 2) to provide a text file </w:t>
      </w:r>
      <w:r w:rsidR="00A74A97">
        <w:t xml:space="preserve">that can be </w:t>
      </w:r>
      <w:r w:rsidR="0028185A">
        <w:t xml:space="preserve">processed </w:t>
      </w:r>
      <w:r w:rsidR="00DD3E11">
        <w:t>by various digital tools and software, such as a tokenizer, a part-of-speech tagger, or the</w:t>
      </w:r>
      <w:r w:rsidR="00A74A97">
        <w:t xml:space="preserve"> ANNIS database infrastructure</w:t>
      </w:r>
      <w:r w:rsidR="00D65735">
        <w:t xml:space="preserve"> </w:t>
      </w:r>
      <w:r w:rsidR="00D65735">
        <w:fldChar w:fldCharType="begin"/>
      </w:r>
      <w:r w:rsidR="007A7CF4">
        <w:instrText xml:space="preserve"> ADDIN ZOTERO_ITEM CSL_CITATION {"citationID":"RH6Gccxv","properties":{"custom":"(http://www.sfb632.uni-potsdam.de/annis/; Zeldes et al. 2009)","formattedCitation":"(http://www.sfb632.uni-potsdam.de/annis/; Zeldes et al. 2009)","plainCitation":"(http://www.sfb632.uni-potsdam.de/annis/; Zeldes et al. 2009)"},"citationItems":[{"id":963,"uris":["http://zotero.org/groups/86149/items/G9UFA3Z9"],"uri":["http://zotero.org/groups/86149/items/G9UFA3Z9"],"itemData":{"id":963,"type":"webpage","title":"ANNIS2 - Search and Visualization","container-title":"ANNIS2 - Search and Visualization in Multilevel Linguistic Corpora with ANNIS","URL":"http://www.sfb632.uni-potsdam.de/annis/","shortTitle":"ANNIS2 - Search and Visualization","accessed":{"date-parts":[["2013",5,29]]}},"label":"page"},{"id":853,"uris":["http://zotero.org/users/264850/items/JCNVCE63"],"uri":["http://zotero.org/users/264850/items/JCNVCE63"],"itemData":{"id":853,"type":"article-journal","title":"ANNIS: A Search Tool for Multi-Layer Annotated Corpora","container-title":"Proceedings of Corpus Linguistics 2009","URL":"http://ucrel.lancs.ac.uk/publications/cl2009/","author":[{"family":"Zeldes","given":"Amir"},{"family":"Ritz","given":"Julia"},{"family":"Lüdeling","given":"Anke"},{"family":"Chiarcos","given":"Christian"}],"issued":{"date-parts":[["2009"]]},"accessed":{"date-parts":[["2012",9,10]]}},"label":"page"}],"schema":"https://github.com/citation-style-language/schema/raw/master/csl-citation.json"} </w:instrText>
      </w:r>
      <w:r w:rsidR="00D65735">
        <w:fldChar w:fldCharType="separate"/>
      </w:r>
      <w:r w:rsidR="00BA6D84">
        <w:t>(</w:t>
      </w:r>
      <w:hyperlink r:id="rId10" w:history="1">
        <w:r w:rsidR="00BA6D84" w:rsidRPr="00DD3E11">
          <w:rPr>
            <w:rStyle w:val="Hyperlink"/>
          </w:rPr>
          <w:t>http://www.sfb632.uni-potsdam.de/annis/</w:t>
        </w:r>
      </w:hyperlink>
      <w:r w:rsidR="00BA6D84">
        <w:t>; Zeldes et al. 2009)</w:t>
      </w:r>
      <w:r w:rsidR="00D65735">
        <w:fldChar w:fldCharType="end"/>
      </w:r>
      <w:r w:rsidR="00A74A97">
        <w:t xml:space="preserve">.  The resulting transcription itself </w:t>
      </w:r>
      <w:r w:rsidR="008547D2">
        <w:t>does</w:t>
      </w:r>
      <w:r w:rsidR="00A74A97">
        <w:t xml:space="preserve"> not </w:t>
      </w:r>
      <w:r w:rsidR="00F92C13">
        <w:t xml:space="preserve">resemble a traditional text of a diplomatic </w:t>
      </w:r>
      <w:r w:rsidR="00F92C13" w:rsidRPr="002176F6">
        <w:t xml:space="preserve">edition.  The markup </w:t>
      </w:r>
      <w:r w:rsidR="008547D2" w:rsidRPr="002176F6">
        <w:t xml:space="preserve">ensures </w:t>
      </w:r>
      <w:r w:rsidR="00F92C13" w:rsidRPr="002176F6">
        <w:t xml:space="preserve">optimization </w:t>
      </w:r>
      <w:r w:rsidR="00DD3E11">
        <w:t>for processing and search using such tools and software</w:t>
      </w:r>
      <w:r w:rsidR="00F92C13">
        <w:t>.</w:t>
      </w:r>
      <w:r w:rsidR="003202E6">
        <w:t xml:space="preserve">  For examples of the</w:t>
      </w:r>
      <w:r w:rsidR="00DD3E11">
        <w:t xml:space="preserve"> diplomatic editions visualized in</w:t>
      </w:r>
      <w:r w:rsidR="003202E6">
        <w:t xml:space="preserve"> HTML generated from the post-ANNIS transformations, see the sample corpora at </w:t>
      </w:r>
      <w:hyperlink r:id="rId11" w:history="1">
        <w:r w:rsidR="00DD3E11" w:rsidRPr="00DD3E11">
          <w:rPr>
            <w:rStyle w:val="Hyperlink"/>
          </w:rPr>
          <w:t>http://coptic.pacific.edu</w:t>
        </w:r>
      </w:hyperlink>
      <w:r w:rsidR="001713D4">
        <w:t>.</w:t>
      </w:r>
      <w:r w:rsidR="00872460">
        <w:t xml:space="preserve"> Valid EpiDoc TEI XML versions of the documents are also provided from this site.</w:t>
      </w:r>
    </w:p>
    <w:p w14:paraId="3A1209BA" w14:textId="54ADE220" w:rsidR="007F6E64" w:rsidRDefault="007F6E64" w:rsidP="007F6E64">
      <w:pPr>
        <w:pStyle w:val="Heading4"/>
      </w:pPr>
      <w:r>
        <w:t xml:space="preserve">2. </w:t>
      </w:r>
      <w:r w:rsidR="00033510">
        <w:t>Character Encoding</w:t>
      </w:r>
    </w:p>
    <w:p w14:paraId="060CA375" w14:textId="7D8E28B2" w:rsidR="006A5F2F" w:rsidRDefault="006A5F2F" w:rsidP="006A5F2F">
      <w:r w:rsidRPr="002176F6">
        <w:lastRenderedPageBreak/>
        <w:t xml:space="preserve">Texts are encoded using the UTF-8 (Unicode) Coptic language character set.  The freely available Antinoou font </w:t>
      </w:r>
      <w:r w:rsidR="00F860EF" w:rsidRPr="002176F6">
        <w:t xml:space="preserve">and Coptic-English keyboard </w:t>
      </w:r>
      <w:r w:rsidRPr="002176F6">
        <w:t xml:space="preserve">created by </w:t>
      </w:r>
      <w:r w:rsidR="00D65735">
        <w:t>Michael Everson</w:t>
      </w:r>
      <w:r w:rsidRPr="002176F6">
        <w:t xml:space="preserve"> in cooperation with the International Association of Coptic Studies is </w:t>
      </w:r>
      <w:r w:rsidR="00134B38">
        <w:t xml:space="preserve">the standard </w:t>
      </w:r>
      <w:r w:rsidR="00D65735">
        <w:t xml:space="preserve"> </w:t>
      </w:r>
      <w:r w:rsidR="0028185A">
        <w:fldChar w:fldCharType="begin"/>
      </w:r>
      <w:r w:rsidR="007A7CF4">
        <w:instrText xml:space="preserve"> ADDIN ZOTERO_ITEM CSL_CITATION {"citationID":"RoEARVpd","properties":{"custom":"(http://www.evertype.com/fonts/coptic/)","formattedCitation":"(http://www.evertype.com/fonts/coptic/)","plainCitation":"(http://www.evertype.com/fonts/coptic/)"},"citationItems":[{"id":964,"uris":["http://zotero.org/groups/86149/items/P99IQ7PM"],"uri":["http://zotero.org/groups/86149/items/P99IQ7PM"],"itemData":{"id":964,"type":"webpage","title":"Evertype: Antinoou","container-title":"Evertype: Antinoou - A standard font for Coptic","URL":"http://www.evertype.com/fonts/coptic/","issued":{"date-parts":[["2012"]]},"accessed":{"date-parts":[["2013",5,29]]}}}],"schema":"https://github.com/citation-style-language/schema/raw/master/csl-citation.json"} </w:instrText>
      </w:r>
      <w:r w:rsidR="0028185A">
        <w:fldChar w:fldCharType="separate"/>
      </w:r>
      <w:r w:rsidR="00BA6D84">
        <w:t>(http://www.evertype.com/fonts/coptic/)</w:t>
      </w:r>
      <w:r w:rsidR="0028185A">
        <w:fldChar w:fldCharType="end"/>
      </w:r>
      <w:r w:rsidRPr="002176F6">
        <w:t xml:space="preserve">.  Unicode characters in the private use area are not </w:t>
      </w:r>
      <w:r w:rsidR="00FD794C">
        <w:t>recommended</w:t>
      </w:r>
      <w:r w:rsidRPr="002176F6">
        <w:t>.</w:t>
      </w:r>
    </w:p>
    <w:p w14:paraId="44460A6E" w14:textId="181BAAC4" w:rsidR="002030AD" w:rsidRDefault="002030AD" w:rsidP="002176F6">
      <w:pPr>
        <w:pStyle w:val="Heading4"/>
      </w:pPr>
      <w:r>
        <w:t>2.1 Alphanumeric Characters</w:t>
      </w:r>
    </w:p>
    <w:p w14:paraId="7E937341" w14:textId="2E2E1D3F" w:rsidR="00502A57" w:rsidRDefault="00502A57" w:rsidP="006A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Characters follow the orthography of the manuscript.</w:t>
      </w:r>
    </w:p>
    <w:p w14:paraId="5504A4AB" w14:textId="3A24CDA8" w:rsidR="00502A57" w:rsidRPr="00502A57" w:rsidRDefault="00502A57" w:rsidP="006A5F2F">
      <w:pPr>
        <w:rPr>
          <w:rFonts w:ascii="NagHammadiLSU" w:hAnsi="NagHammadiLSU" w:cs="NagHammadiLSU"/>
        </w:rPr>
      </w:pPr>
      <w:r>
        <w:rPr>
          <w:rFonts w:ascii="Times New Roman" w:hAnsi="Times New Roman" w:cs="Times New Roman"/>
        </w:rPr>
        <w:t>Oversized characters typically are not marked with XML tagging. Instead the uppercase version of the character is used.</w:t>
      </w:r>
    </w:p>
    <w:p w14:paraId="4E0B0716" w14:textId="57513AB4" w:rsidR="002030AD" w:rsidRDefault="002030AD" w:rsidP="0074736E">
      <w:pPr>
        <w:pStyle w:val="Heading4"/>
      </w:pPr>
      <w:r>
        <w:t>2.2 Punctuation and Decoration</w:t>
      </w:r>
    </w:p>
    <w:p w14:paraId="2DAC298A" w14:textId="52380B8A" w:rsidR="001A037B" w:rsidRDefault="001A037B" w:rsidP="006A5F2F">
      <w:r>
        <w:t xml:space="preserve">Punctuation and decoration follows the manuscript as closely as possible within the Unicode character set.  Not all decoration and punctuation can be encoded using characters; deviations or documentation that can’t be keyed in is instead typically indicated in a note element.  </w:t>
      </w:r>
    </w:p>
    <w:p w14:paraId="71CF97E0" w14:textId="2C1A9ACB" w:rsidR="001A037B" w:rsidRDefault="001A037B" w:rsidP="006A5F2F">
      <w:r>
        <w:t>Notes on individual specific punctuation characters:</w:t>
      </w:r>
    </w:p>
    <w:p w14:paraId="32836FB7" w14:textId="6BB731F3" w:rsidR="00B40717" w:rsidRPr="00872460" w:rsidRDefault="00E9023A" w:rsidP="00B40717">
      <w:pPr>
        <w:ind w:left="720"/>
        <w:rPr>
          <w:rFonts w:ascii="Antinoou" w:hAnsi="Antinoou" w:cs="Antinoou"/>
        </w:rPr>
      </w:pPr>
      <w:r>
        <w:t xml:space="preserve">For the character </w:t>
      </w:r>
      <w:r w:rsidR="00450B4B">
        <w:rPr>
          <w:rFonts w:ascii="Antinoou" w:hAnsi="Antinoou" w:cs="Antinoou"/>
        </w:rPr>
        <w:t>⳿</w:t>
      </w:r>
      <w:r>
        <w:t xml:space="preserve"> that</w:t>
      </w:r>
      <w:r w:rsidRPr="00E9023A">
        <w:t xml:space="preserve"> </w:t>
      </w:r>
      <w:r>
        <w:t>occasionally appears at the end of words in some manuscripts,</w:t>
      </w:r>
      <w:r w:rsidRPr="00E9023A">
        <w:t xml:space="preserve"> </w:t>
      </w:r>
      <w:r w:rsidR="00C97E6E">
        <w:rPr>
          <w:rFonts w:ascii="Antinoou" w:hAnsi="Antinoou" w:cs="Antinoou"/>
        </w:rPr>
        <w:t xml:space="preserve">use </w:t>
      </w:r>
      <w:r w:rsidR="00C97E6E" w:rsidRPr="00C97E6E">
        <w:rPr>
          <w:rFonts w:ascii="Antinoou" w:hAnsi="Antinoou" w:cs="Antinoou"/>
        </w:rPr>
        <w:t>U+2CFF</w:t>
      </w:r>
      <w:r w:rsidR="00C97E6E">
        <w:rPr>
          <w:rFonts w:ascii="Antinoou" w:hAnsi="Antinoou" w:cs="Antinoou"/>
        </w:rPr>
        <w:t xml:space="preserve">: </w:t>
      </w:r>
    </w:p>
    <w:p w14:paraId="44026CF4" w14:textId="3A2A0AE1" w:rsidR="001A037B" w:rsidRDefault="00B40717" w:rsidP="00B40717">
      <w:pPr>
        <w:ind w:left="720"/>
      </w:pPr>
      <w:r>
        <w:tab/>
        <w:t xml:space="preserve">Example:  </w:t>
      </w:r>
      <w:r w:rsidRPr="00392631">
        <w:rPr>
          <w:rFonts w:ascii="Antinoou" w:hAnsi="Antinoou" w:cs="New Athena Unicode"/>
        </w:rPr>
        <w:t>ⲡⲉⲙⲙⲟⲛ</w:t>
      </w:r>
      <w:r w:rsidR="00C97E6E" w:rsidRPr="00392631">
        <w:rPr>
          <w:rFonts w:ascii="Antinoou" w:hAnsi="Antinoou" w:cs="New Athena Unicode"/>
        </w:rPr>
        <w:t>⳿</w:t>
      </w:r>
      <w:r w:rsidRPr="00392631">
        <w:rPr>
          <w:rFonts w:ascii="Antinoou" w:hAnsi="Antinoou" w:cs="New Athena Unicode"/>
        </w:rPr>
        <w:t>ⲧⲉ</w:t>
      </w:r>
    </w:p>
    <w:p w14:paraId="7872D786" w14:textId="0412D40A" w:rsidR="002030AD" w:rsidRDefault="00514130" w:rsidP="0074736E">
      <w:pPr>
        <w:pStyle w:val="Heading4"/>
      </w:pPr>
      <w:r>
        <w:t>2</w:t>
      </w:r>
      <w:r w:rsidR="002030AD">
        <w:t>.3 Accentuation and Supralinear Strokes</w:t>
      </w:r>
    </w:p>
    <w:p w14:paraId="5DFC0014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cs="Times"/>
        </w:rPr>
        <w:t xml:space="preserve">Accentuation and supralinear strokes follow the orthography of the manuscript.  Some manuscripts have binding strokes between letters (e.g. </w:t>
      </w:r>
      <w:r>
        <w:rPr>
          <w:rFonts w:ascii="Antinoou" w:hAnsi="Antinoou" w:cs="Antinoou"/>
        </w:rPr>
        <w:t>ϩ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>) whereas others in the case of the same word might only provide a stroke over a single letter (e.g., ϩⲛ̄).  The diplomatic transcription follows the conventions of the manuscript, even if the manuscript is internally inconsistent or contains what seem to be errors.</w:t>
      </w:r>
    </w:p>
    <w:p w14:paraId="279BD92F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ascii="Antinoou" w:hAnsi="Antinoou" w:cs="Antinoou"/>
        </w:rPr>
        <w:t>Notes on encoding individual specific accents, strokes, etc, using the Coptic-English keyboard for Antinoou (for MacIntosh):</w:t>
      </w:r>
    </w:p>
    <w:p w14:paraId="20E79DD1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̄ (as in ⲙ̄) the supralinear stroke above only one letter: type the letter followed by Unicode U+0304 (; on keyboard)</w:t>
      </w:r>
    </w:p>
    <w:p w14:paraId="709E282D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︤︥</w:t>
      </w:r>
      <w:r>
        <w:rPr>
          <w:rFonts w:ascii="Antinoou" w:hAnsi="Antinoou" w:cs="Antinoou"/>
        </w:rPr>
        <w:t xml:space="preserve"> (as in </w:t>
      </w:r>
      <w:r w:rsidRPr="001A36A4">
        <w:rPr>
          <w:rFonts w:ascii="Antinoou" w:hAnsi="Antinoou" w:cs="Antinoou"/>
        </w:rPr>
        <w:t>ⲙ</w:t>
      </w:r>
      <w:r w:rsidRPr="001A36A4">
        <w:rPr>
          <w:rFonts w:ascii="Antinoou" w:hAnsi="Antinoou" w:cs="Antinoou" w:hint="eastAsia"/>
        </w:rPr>
        <w:t>︤</w:t>
      </w:r>
      <w:r w:rsidRPr="001A36A4">
        <w:rPr>
          <w:rFonts w:ascii="Antinoou" w:hAnsi="Antinoou" w:cs="Antinoou"/>
        </w:rPr>
        <w:t>ⲛ</w:t>
      </w:r>
      <w:r w:rsidRPr="001A36A4">
        <w:rPr>
          <w:rFonts w:ascii="Antinoou" w:hAnsi="Antinoou" w:cs="Antinoou" w:hint="eastAsia"/>
        </w:rPr>
        <w:t>︥</w:t>
      </w:r>
      <w:r>
        <w:rPr>
          <w:rFonts w:ascii="Antinoou" w:hAnsi="Antinoou" w:cs="Antinoou"/>
        </w:rPr>
        <w:t>) the binding stroke between two letters: type first letter then U+FE24 (&lt; in the Coptic-English keyboard) then second letter then  U+FE25 (&gt; in the Coptic-English keyboard), i.e. m&lt;n&gt; on a Mac using the Coptic-English keyboard</w:t>
      </w:r>
    </w:p>
    <w:p w14:paraId="7E782A99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 xml:space="preserve"> (as in ⲙ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>ⲧ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>) binding stroke over three letters: type the first letter then U+FE24 (&lt; on a Mac using the Coptic-English keyboard) then second letter then U+FE26 (: [i.e. shift+;] on a Mac using the Coptic-English keyboard) then third letter then U+FE25 (&gt; on a Mmac using the Coptic-English keyboard), i.e. m&lt;n:t&gt;)</w:t>
      </w:r>
    </w:p>
    <w:p w14:paraId="63073148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᷍  (as in ⲟ᷍ⲩ) circumflex combining two letters: U+1DCD (keystroke shift+option+/ </w:t>
      </w:r>
      <w:r>
        <w:rPr>
          <w:rFonts w:ascii="Antinoou" w:hAnsi="Antinoou" w:cs="Antinoou"/>
        </w:rPr>
        <w:lastRenderedPageBreak/>
        <w:t>on a Mac using the Coptic-English keyboard) typed between the letters, so o¿u (o then shift+option+/ then u)</w:t>
      </w:r>
    </w:p>
    <w:p w14:paraId="1AE95461" w14:textId="77777777" w:rsidR="00E400D5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For squiggly curved or jagged strokes over etas, use a regular circumflex rather than a dot or line or trema ( ̂): type the letter followed by U+0302 (option+3 on the keyboard)</w:t>
      </w:r>
    </w:p>
    <w:p w14:paraId="3AB83F26" w14:textId="0456DF97" w:rsidR="00E400D5" w:rsidRPr="00872460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Tremas (ⲓ̈, ⲏ̈): type the letter followed by U+0308 (option+7 on the keyboard)</w:t>
      </w:r>
    </w:p>
    <w:p w14:paraId="495B5E62" w14:textId="77777777" w:rsidR="00E400D5" w:rsidRDefault="00E400D5" w:rsidP="00033510">
      <w:pPr>
        <w:pStyle w:val="Heading4"/>
      </w:pPr>
    </w:p>
    <w:p w14:paraId="2DC8BEF1" w14:textId="5CACACDA" w:rsidR="00033510" w:rsidRDefault="00033510" w:rsidP="00033510">
      <w:pPr>
        <w:pStyle w:val="Heading4"/>
      </w:pPr>
      <w:r>
        <w:t xml:space="preserve">3. Text </w:t>
      </w:r>
      <w:r w:rsidR="00D16FAE">
        <w:t>Divisions</w:t>
      </w:r>
    </w:p>
    <w:p w14:paraId="723BB0A2" w14:textId="59F0F130" w:rsidR="006A5F2F" w:rsidRDefault="006A5F2F" w:rsidP="00033510">
      <w:r>
        <w:t xml:space="preserve">A diplomatic transcription aims to preserve the formatting of the original text.  </w:t>
      </w:r>
      <w:r w:rsidR="00F860EF">
        <w:t>Line breaks, column breaks, and page breaks as they appear in the manuscript are all documented</w:t>
      </w:r>
      <w:r w:rsidR="00D845C5">
        <w:t>.</w:t>
      </w:r>
    </w:p>
    <w:p w14:paraId="0951EAD0" w14:textId="41E44401" w:rsidR="00033510" w:rsidRDefault="00B86976" w:rsidP="00B86976">
      <w:pPr>
        <w:pStyle w:val="Heading4"/>
      </w:pPr>
      <w:r>
        <w:t>3.1 Line B</w:t>
      </w:r>
      <w:r w:rsidR="00033510">
        <w:t>reaks</w:t>
      </w:r>
    </w:p>
    <w:p w14:paraId="1D1E54B1" w14:textId="22275576" w:rsidR="00BF5423" w:rsidRDefault="00BF5423" w:rsidP="00033510">
      <w:r>
        <w:t>All line breaks in the transcription should follow the l</w:t>
      </w:r>
      <w:r w:rsidR="00B27140">
        <w:t>ine breaks of the manuscript.  Use the “E</w:t>
      </w:r>
      <w:r>
        <w:t>nter</w:t>
      </w:r>
      <w:r w:rsidR="00B27140">
        <w:t>” or “Return” key to produce a line break in the text file of the transcription.</w:t>
      </w:r>
    </w:p>
    <w:p w14:paraId="5CACBF81" w14:textId="5CC4CED8" w:rsidR="00033510" w:rsidRDefault="00B86976" w:rsidP="00B86976">
      <w:pPr>
        <w:pStyle w:val="Heading4"/>
      </w:pPr>
      <w:r>
        <w:t>3.2 Column B</w:t>
      </w:r>
      <w:r w:rsidR="00033510">
        <w:t>reaks</w:t>
      </w:r>
    </w:p>
    <w:p w14:paraId="79CC4DEE" w14:textId="1C5A7910" w:rsidR="00BE2E0E" w:rsidRDefault="00224873" w:rsidP="00224873">
      <w:r>
        <w:t>All column breaks in the transcription should follow the column divisions in the manuscript.</w:t>
      </w:r>
      <w:r w:rsidR="00BE2E0E">
        <w:t xml:space="preserve">  Columns are wrapped in span annotations using the &lt;cb&gt;&lt;/cb&gt; tagset.</w:t>
      </w:r>
    </w:p>
    <w:p w14:paraId="30292266" w14:textId="3EFE5D73" w:rsidR="00B71FA6" w:rsidRPr="00221CC4" w:rsidRDefault="00B71FA6" w:rsidP="00224873">
      <w:pPr>
        <w:rPr>
          <w:i/>
        </w:rPr>
      </w:pPr>
      <w:r w:rsidRPr="00221CC4">
        <w:rPr>
          <w:i/>
        </w:rPr>
        <w:t>Fig. 1: Opening column break tag, corresponding to beginning of manuscript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5656"/>
      </w:tblGrid>
      <w:tr w:rsidR="00221CC4" w:rsidRPr="00872460" w14:paraId="36C17E2B" w14:textId="77777777" w:rsidTr="00221CC4">
        <w:tc>
          <w:tcPr>
            <w:tcW w:w="4428" w:type="dxa"/>
          </w:tcPr>
          <w:p w14:paraId="279A9900" w14:textId="615D44F8" w:rsidR="00221CC4" w:rsidRDefault="00AE4012" w:rsidP="00224873">
            <w:r>
              <w:rPr>
                <w:noProof/>
                <w:lang w:eastAsia="en-US"/>
              </w:rPr>
              <w:drawing>
                <wp:inline distT="0" distB="0" distL="0" distR="0" wp14:anchorId="121C849C" wp14:editId="1713E7EA">
                  <wp:extent cx="1536700" cy="15113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19 at 11.31.53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0EC5D3A" w14:textId="6DBAB596" w:rsidR="00221CC4" w:rsidRPr="00D13D8D" w:rsidRDefault="00221CC4" w:rsidP="00224873">
            <w:pPr>
              <w:rPr>
                <w:sz w:val="20"/>
                <w:szCs w:val="20"/>
                <w:lang w:val="it-IT"/>
              </w:rPr>
            </w:pPr>
            <w:r w:rsidRPr="00B87269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5E3AEDC1" wp14:editId="7FC466AF">
                  <wp:extent cx="3441700" cy="22606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5-22 at 9.03.35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7A5B" w:rsidRPr="00D13D8D">
              <w:rPr>
                <w:sz w:val="20"/>
                <w:szCs w:val="20"/>
                <w:lang w:val="it-IT"/>
              </w:rPr>
              <w:t xml:space="preserve">MONB.YA 520; Coptic Manuscript IB </w:t>
            </w:r>
            <w:r w:rsidR="00325E46" w:rsidRPr="00D13D8D">
              <w:rPr>
                <w:sz w:val="20"/>
                <w:szCs w:val="20"/>
                <w:lang w:val="it-IT"/>
              </w:rPr>
              <w:t>2 f. 27v, Naples, Biblioteca Vittorio Emanuele III</w:t>
            </w:r>
          </w:p>
        </w:tc>
      </w:tr>
    </w:tbl>
    <w:p w14:paraId="3043D91D" w14:textId="1567824C" w:rsidR="00221CC4" w:rsidRPr="00221CC4" w:rsidRDefault="00221CC4" w:rsidP="00224873">
      <w:pPr>
        <w:rPr>
          <w:i/>
        </w:rPr>
      </w:pPr>
      <w:r w:rsidRPr="00221CC4">
        <w:rPr>
          <w:i/>
        </w:rPr>
        <w:t>Fig. 2: Closing column break tag, corresponding to the end of a manuscript text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0"/>
        <w:gridCol w:w="5456"/>
      </w:tblGrid>
      <w:tr w:rsidR="00530E2B" w:rsidRPr="00872460" w14:paraId="71ED1285" w14:textId="77777777" w:rsidTr="00530E2B">
        <w:tc>
          <w:tcPr>
            <w:tcW w:w="4428" w:type="dxa"/>
          </w:tcPr>
          <w:p w14:paraId="4F364DEF" w14:textId="57AA69E0" w:rsidR="00530E2B" w:rsidRDefault="00530E2B" w:rsidP="00224873"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6DD30FA" wp14:editId="4A23BA2F">
                  <wp:extent cx="1638300" cy="1612900"/>
                  <wp:effectExtent l="0" t="0" r="12700" b="12700"/>
                  <wp:docPr id="4" name="Picture 4" descr="Macintosh HD:Users:carrie:Desktop:Screen Shot 2013-05-22 at 9.10.4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arrie:Desktop:Screen Shot 2013-05-22 at 9.10.46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158ACE0" w14:textId="73D31A68" w:rsidR="00530E2B" w:rsidRPr="00AE4012" w:rsidRDefault="00530E2B" w:rsidP="00224873">
            <w:pPr>
              <w:rPr>
                <w:lang w:val="it-IT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B30B3A0" wp14:editId="53910A17">
                  <wp:extent cx="3314700" cy="1943100"/>
                  <wp:effectExtent l="0" t="0" r="12700" b="12700"/>
                  <wp:docPr id="5" name="Picture 5" descr="Macintosh HD:Users:carrie:Desktop:Screen Shot 2013-05-22 at 9.10.29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carrie:Desktop:Screen Shot 2013-05-22 at 9.10.29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269" w:rsidRPr="00AE4012">
              <w:rPr>
                <w:sz w:val="20"/>
                <w:szCs w:val="20"/>
                <w:lang w:val="it-IT"/>
              </w:rPr>
              <w:t xml:space="preserve"> MONB.YA 520; Coptic Manuscript IB 2 f. 27v, Naples, Biblioteca Vittorio Emanuele III,”</w:t>
            </w:r>
          </w:p>
        </w:tc>
      </w:tr>
    </w:tbl>
    <w:p w14:paraId="73F2B3AF" w14:textId="413FFE50" w:rsidR="00B71FA6" w:rsidRPr="00AE4012" w:rsidRDefault="00B71FA6" w:rsidP="00224873">
      <w:pPr>
        <w:rPr>
          <w:lang w:val="it-IT"/>
        </w:rPr>
      </w:pPr>
    </w:p>
    <w:p w14:paraId="0BE6C5D5" w14:textId="55971F18" w:rsidR="00033510" w:rsidRDefault="00E34E3E" w:rsidP="00B86976">
      <w:pPr>
        <w:pStyle w:val="Heading4"/>
      </w:pPr>
      <w:r>
        <w:t>3.3 Page B</w:t>
      </w:r>
      <w:r w:rsidR="00033510">
        <w:t>reaks</w:t>
      </w:r>
      <w:r>
        <w:t xml:space="preserve"> and Numbering</w:t>
      </w:r>
    </w:p>
    <w:p w14:paraId="6FB9C8C5" w14:textId="67F36A6C" w:rsidR="00D16FAE" w:rsidRDefault="00D16FAE" w:rsidP="00D16FAE">
      <w:r>
        <w:t xml:space="preserve">All page breaks in the transcription should follow the page divisions in the manuscript.  </w:t>
      </w:r>
      <w:r w:rsidR="003B3A8C">
        <w:t xml:space="preserve">Page numbering in the transcription reflects the page numbering in the original manuscript codex.  Codex sigla </w:t>
      </w:r>
      <w:r w:rsidR="00615AE8">
        <w:t xml:space="preserve">in the example below </w:t>
      </w:r>
      <w:r w:rsidR="003B3A8C">
        <w:t xml:space="preserve">are two-letter codes following the White Monastery codex siglum list created by Tito Orlandi </w:t>
      </w:r>
      <w:r w:rsidR="003B3A8C">
        <w:fldChar w:fldCharType="begin"/>
      </w:r>
      <w:r w:rsidR="0075484A">
        <w:instrText xml:space="preserve"> ADDIN ZOTERO_ITEM CSL_CITATION {"citationID":"mrpIu9wF","properties":{"custom":"(Orlandi 2002; http://cmcl.aai.uni-hamburg.de/)","formattedCitation":"(Orlandi 2002; http://cmcl.aai.uni-hamburg.de/)","plainCitation":"(Orlandi 2002; http://cmcl.aai.uni-hamburg.de/)"},"citationItems":[{"id":242,"uris":["http://zotero.org/users/264850/items/PNQRJ79P"],"uri":["http://zotero.org/users/264850/items/PNQRJ79P"],"itemData":{"id":242,"type":"chapter","title":"The Library of the Monastery of Saint Shenute at Atripe","container-title":"Perspectives on Panopolis: an Egyptian Town from Alexander the Great to the Arab Conquest","publisher":"Brill","publisher-place":"Leiden","page":"211-231","source":"Google Books","event-place":"Leiden","ISBN":"9789004117532","shortTitle":"The Library","container-author":[{"family":"Egberts","given":"A."},{"family":"Muhs","given":"B. P."},{"family":"Vliet","given":"J. van der"}],"author":[{"family":"Orlandi","given":"Tito"}],"issued":{"date-parts":[["2002"]]}},"label":"page"},{"id":854,"uris":["http://zotero.org/users/264850/items/9583IA2P"],"uri":["http://zotero.org/users/264850/items/9583IA2P"],"itemData":{"id":854,"type":"webpage","title":"CMCL - Studies in Coptic Civilization","URL":"http://cmcl.aai.uni-hamburg.de/","accessed":{"date-parts":[["2012",9,11]]}},"label":"page"}],"schema":"https://github.com/citation-style-language/schema/raw/master/csl-citation.json"} </w:instrText>
      </w:r>
      <w:r w:rsidR="003B3A8C">
        <w:fldChar w:fldCharType="separate"/>
      </w:r>
      <w:r w:rsidR="00BA6D84">
        <w:t>(Orlandi 2002; http://cmcl.aai.uni-hamburg.de/)</w:t>
      </w:r>
      <w:r w:rsidR="003B3A8C">
        <w:fldChar w:fldCharType="end"/>
      </w:r>
      <w:r w:rsidR="003B3A8C">
        <w:t xml:space="preserve">. </w:t>
      </w:r>
      <w:r>
        <w:t>Page breaks are wrapped in TEI compatible span annotations using the &lt;pb&gt;&lt;/pb&gt; tagset with the xml:id element.</w:t>
      </w:r>
      <w:r w:rsidR="006241F4">
        <w:t xml:space="preserve">  The entire page of text (including the relevant column tags) should be wrapped with these tags.</w:t>
      </w:r>
      <w:r w:rsidR="003B3A8C">
        <w:t xml:space="preserve">  Thus </w:t>
      </w:r>
      <w:r w:rsidR="003B3A8C" w:rsidRPr="003B3A8C">
        <w:t>&lt;pb xml:id="YA518"&gt;</w:t>
      </w:r>
      <w:r w:rsidR="003B3A8C">
        <w:t xml:space="preserve"> is the opening tag for page 518 in White Monastery codex YA (MONB.YA). </w:t>
      </w:r>
      <w:r w:rsidR="00147EBF">
        <w:t xml:space="preserve"> The xml:id should not contain spaces.  (Thus, </w:t>
      </w:r>
      <w:r w:rsidR="00147EBF" w:rsidRPr="003B3A8C">
        <w:t>xml:id="YA518"</w:t>
      </w:r>
      <w:r w:rsidR="00147EBF">
        <w:t xml:space="preserve"> not </w:t>
      </w:r>
      <w:r w:rsidR="00147EBF" w:rsidRPr="003B3A8C">
        <w:t>xml:id="YA</w:t>
      </w:r>
      <w:r w:rsidR="00147EBF">
        <w:t xml:space="preserve"> </w:t>
      </w:r>
      <w:r w:rsidR="00147EBF" w:rsidRPr="003B3A8C">
        <w:t>518"&gt;</w:t>
      </w:r>
      <w:r w:rsidR="00147EBF">
        <w:t>.)</w:t>
      </w:r>
    </w:p>
    <w:p w14:paraId="64E1E830" w14:textId="688411FA" w:rsidR="003F5BA9" w:rsidRPr="00325FF1" w:rsidRDefault="003F5BA9" w:rsidP="00D16FAE">
      <w:pPr>
        <w:rPr>
          <w:i/>
        </w:rPr>
      </w:pPr>
      <w:r w:rsidRPr="00325FF1">
        <w:rPr>
          <w:i/>
        </w:rPr>
        <w:t>Fig. 3: Closing and opening page break tags indicating the end of one page and beginning of the next</w:t>
      </w:r>
      <w:r w:rsidR="00325FF1">
        <w:rPr>
          <w:i/>
        </w:rPr>
        <w:t xml:space="preserve">. (Note:  the opening tag for the first page and closing tag for the second page are not </w:t>
      </w:r>
      <w:r w:rsidR="00A44BD7">
        <w:rPr>
          <w:i/>
        </w:rPr>
        <w:t>visible here but are required</w:t>
      </w:r>
      <w:r w:rsidR="00325FF1">
        <w:rPr>
          <w:i/>
        </w:rPr>
        <w:t xml:space="preserve">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6"/>
      </w:tblGrid>
      <w:tr w:rsidR="00851E19" w14:paraId="07997A81" w14:textId="77777777" w:rsidTr="00851E19">
        <w:tc>
          <w:tcPr>
            <w:tcW w:w="6136" w:type="dxa"/>
          </w:tcPr>
          <w:p w14:paraId="7672B714" w14:textId="6CAD79D0" w:rsidR="00851E19" w:rsidRDefault="00147EBF" w:rsidP="00D16FAE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C0A263" wp14:editId="0C7BCA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616585</wp:posOffset>
                      </wp:positionV>
                      <wp:extent cx="1828800" cy="228600"/>
                      <wp:effectExtent l="50800" t="25400" r="25400" b="1016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0;margin-top:48.55pt;width:2in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851E19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9EFE06" wp14:editId="36C8D641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387985</wp:posOffset>
                      </wp:positionV>
                      <wp:extent cx="762000" cy="304800"/>
                      <wp:effectExtent l="50800" t="25400" r="25400" b="1016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62pt;margin-top:30.55pt;width:6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192AF26A" wp14:editId="39C3E4D2">
                  <wp:extent cx="4673600" cy="20701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24 at 9.41.06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FB62B" w14:textId="77777777" w:rsidR="006241F4" w:rsidRDefault="006241F4" w:rsidP="00D16FAE"/>
    <w:p w14:paraId="40AC6BEB" w14:textId="07A0AA23" w:rsidR="00D16FAE" w:rsidRPr="00D16FAE" w:rsidRDefault="005A5F1C" w:rsidP="00D16FAE">
      <w:r>
        <w:lastRenderedPageBreak/>
        <w:t>The location</w:t>
      </w:r>
      <w:r w:rsidR="000B08BD">
        <w:t xml:space="preserve"> and Coptic numeration</w:t>
      </w:r>
      <w:r>
        <w:t xml:space="preserve"> of the page n</w:t>
      </w:r>
      <w:r w:rsidR="009E2854">
        <w:t>umber</w:t>
      </w:r>
      <w:r>
        <w:t xml:space="preserve"> is </w:t>
      </w:r>
      <w:r w:rsidR="00AE4012">
        <w:t xml:space="preserve">currently </w:t>
      </w:r>
      <w:r>
        <w:t>documented in a note element.  (See Figure 3 above).</w:t>
      </w:r>
    </w:p>
    <w:p w14:paraId="0B61A35F" w14:textId="6C66B827" w:rsidR="00D845C5" w:rsidRDefault="00D845C5" w:rsidP="00D845C5">
      <w:pPr>
        <w:pStyle w:val="Heading4"/>
      </w:pPr>
      <w:r>
        <w:t>4. Word Segmentation, Spacing</w:t>
      </w:r>
      <w:r w:rsidR="00BF5423">
        <w:t xml:space="preserve">, and </w:t>
      </w:r>
      <w:r w:rsidR="00A21230">
        <w:t>Tokenization</w:t>
      </w:r>
    </w:p>
    <w:p w14:paraId="7C5F3BE5" w14:textId="082A1A20" w:rsidR="008B390A" w:rsidRDefault="00E174D7" w:rsidP="008B390A">
      <w:r>
        <w:t xml:space="preserve">Sahidic Coptic </w:t>
      </w:r>
      <w:r w:rsidR="002F55E0">
        <w:t xml:space="preserve">bound groups </w:t>
      </w:r>
      <w:r>
        <w:t xml:space="preserve">are formed by several </w:t>
      </w:r>
      <w:r w:rsidR="002F55E0">
        <w:t xml:space="preserve">words and/or morphemes </w:t>
      </w:r>
      <w:r>
        <w:t xml:space="preserve">attaching together.  </w:t>
      </w:r>
      <w:r w:rsidR="00834CFB">
        <w:t xml:space="preserve">A word refers to one noun, preposition, article, etc. </w:t>
      </w:r>
      <w:r w:rsidR="00C37AC0">
        <w:t xml:space="preserve"> One complex word can be comprised of multiple morphemes, including affixes such as </w:t>
      </w:r>
      <w:r w:rsidR="00834CFB">
        <w:rPr>
          <w:rFonts w:ascii="Antinoou" w:hAnsi="Antinoou"/>
        </w:rPr>
        <w:t xml:space="preserve">ⲁⲧ, ⲙⲛⲧ, </w:t>
      </w:r>
      <w:r w:rsidR="00C37AC0">
        <w:rPr>
          <w:rFonts w:ascii="Antinoou" w:hAnsi="Antinoou"/>
        </w:rPr>
        <w:t xml:space="preserve">or </w:t>
      </w:r>
      <w:r w:rsidR="00834CFB">
        <w:rPr>
          <w:rFonts w:ascii="Antinoou" w:hAnsi="Antinoou"/>
        </w:rPr>
        <w:t xml:space="preserve">ⲣⲉϥ, </w:t>
      </w:r>
      <w:r w:rsidR="00C37AC0">
        <w:rPr>
          <w:rFonts w:ascii="Antinoou" w:hAnsi="Antinoou"/>
        </w:rPr>
        <w:t xml:space="preserve">or compound words, such as </w:t>
      </w:r>
      <w:r w:rsidR="00836BF1">
        <w:rPr>
          <w:rFonts w:ascii="Antinoou" w:hAnsi="Antinoou"/>
        </w:rPr>
        <w:t xml:space="preserve">complex </w:t>
      </w:r>
      <w:r w:rsidR="00C37AC0">
        <w:rPr>
          <w:rFonts w:ascii="Antinoou" w:hAnsi="Antinoou"/>
        </w:rPr>
        <w:t xml:space="preserve">numbers </w:t>
      </w:r>
      <w:r w:rsidR="00836BF1">
        <w:rPr>
          <w:rFonts w:ascii="Antinoou" w:hAnsi="Antinoou"/>
        </w:rPr>
        <w:t xml:space="preserve">(e.g. -teens) </w:t>
      </w:r>
      <w:r w:rsidR="00C37AC0">
        <w:rPr>
          <w:rFonts w:ascii="Antinoou" w:hAnsi="Antinoou"/>
        </w:rPr>
        <w:t xml:space="preserve">and verbs formed with </w:t>
      </w:r>
      <w:r w:rsidR="00834CFB">
        <w:rPr>
          <w:rFonts w:ascii="Antinoou" w:hAnsi="Antinoou"/>
        </w:rPr>
        <w:t xml:space="preserve">ⲣ.  </w:t>
      </w:r>
      <w:r>
        <w:t xml:space="preserve">One </w:t>
      </w:r>
      <w:r w:rsidR="002F55E0">
        <w:t xml:space="preserve">bound group </w:t>
      </w:r>
      <w:r>
        <w:t xml:space="preserve">may include </w:t>
      </w:r>
      <w:r w:rsidR="00C37AC0">
        <w:t xml:space="preserve">multiple </w:t>
      </w:r>
      <w:r>
        <w:t>preposition</w:t>
      </w:r>
      <w:r w:rsidR="00836BF1">
        <w:t>s</w:t>
      </w:r>
      <w:r>
        <w:t xml:space="preserve"> and object</w:t>
      </w:r>
      <w:r w:rsidR="00836BF1">
        <w:t>s</w:t>
      </w:r>
      <w:r>
        <w:t xml:space="preserve">, or a verbal auxiliary + subject + infinitive, or even more </w:t>
      </w:r>
      <w:r w:rsidR="002F55E0">
        <w:t xml:space="preserve">words and </w:t>
      </w:r>
      <w:r>
        <w:t>morphemes strung together</w:t>
      </w:r>
      <w:r w:rsidR="00836BF1">
        <w:t xml:space="preserve"> (generally speaking clitics)</w:t>
      </w:r>
      <w:r>
        <w:t xml:space="preserve">.  </w:t>
      </w:r>
      <w:r w:rsidR="008B390A">
        <w:t xml:space="preserve">Coptic SCRIPTORIUM follows the practices in Bentley Layton’s grammar </w:t>
      </w:r>
      <w:r w:rsidR="008B390A">
        <w:fldChar w:fldCharType="begin"/>
      </w:r>
      <w:r w:rsidR="008B390A">
        <w:instrText xml:space="preserve"> ADDIN ZOTERO_ITEM CSL_CITATION {"citationID":"5tKit4GS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8B390A">
        <w:fldChar w:fldCharType="separate"/>
      </w:r>
      <w:r w:rsidR="008B390A">
        <w:rPr>
          <w:noProof/>
        </w:rPr>
        <w:t>(Layton 2011)</w:t>
      </w:r>
      <w:r w:rsidR="008B390A">
        <w:fldChar w:fldCharType="end"/>
      </w:r>
      <w:r w:rsidR="008B390A">
        <w:t xml:space="preserve"> for word, morpheme, and bound group segmentation.</w:t>
      </w:r>
    </w:p>
    <w:p w14:paraId="19551A0F" w14:textId="56381430" w:rsidR="00AF19C0" w:rsidRPr="00872460" w:rsidRDefault="00AF19C0" w:rsidP="00AC4893">
      <w:pPr>
        <w:ind w:left="720"/>
        <w:rPr>
          <w:rFonts w:ascii="Antinoou" w:hAnsi="Antinoou" w:cs="Antinoou"/>
        </w:rPr>
      </w:pPr>
      <w:r>
        <w:rPr>
          <w:i/>
        </w:rPr>
        <w:t>Examples of individual words comprised of one morpheme: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ⲥⲱⲧⲙ</w:t>
      </w:r>
      <w:r>
        <w:rPr>
          <w:rFonts w:ascii="Antinoou" w:hAnsi="Antinoou" w:cs="Antinoou"/>
        </w:rPr>
        <w:br/>
        <w:t>ⲛⲟⲃⲉ</w:t>
      </w:r>
      <w:r>
        <w:rPr>
          <w:rFonts w:ascii="Antinoou" w:hAnsi="Antinoou" w:cs="Antinoou"/>
        </w:rPr>
        <w:br/>
        <w:t>ϩⲏⲧ</w:t>
      </w:r>
    </w:p>
    <w:p w14:paraId="74FF1F40" w14:textId="1AD42422" w:rsidR="00C37AC0" w:rsidRDefault="00C37AC0" w:rsidP="00AC4893">
      <w:pPr>
        <w:ind w:left="720"/>
        <w:rPr>
          <w:rFonts w:ascii="Antinoou" w:hAnsi="Antinoou" w:cs="Antinoou"/>
        </w:rPr>
      </w:pPr>
      <w:r>
        <w:rPr>
          <w:i/>
        </w:rPr>
        <w:t xml:space="preserve">Examples of </w:t>
      </w:r>
      <w:r w:rsidR="006464A7"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ⲙⲛⲧⲁⲧⲥⲱⲧⲙ</w:t>
      </w:r>
      <w:r>
        <w:rPr>
          <w:rFonts w:ascii="Antinoou" w:hAnsi="Antinoou" w:cs="Antinoou"/>
        </w:rPr>
        <w:br/>
        <w:t>ⲣⲉϥⲣⲛⲟⲃⲉ</w:t>
      </w:r>
    </w:p>
    <w:p w14:paraId="5F21663E" w14:textId="233C7369" w:rsidR="00AC4893" w:rsidRDefault="006464A7" w:rsidP="00AC4893">
      <w:pPr>
        <w:ind w:left="720"/>
        <w:rPr>
          <w:rFonts w:ascii="Antinoou" w:hAnsi="Antinoou" w:cs="Times"/>
          <w:lang w:val="co-FR" w:bidi="he-IL"/>
        </w:rPr>
      </w:pPr>
      <w:r>
        <w:rPr>
          <w:rFonts w:ascii="Antinoou" w:hAnsi="Antinoou" w:cs="Antinoou"/>
          <w:i/>
        </w:rPr>
        <w:t>Examples of bound groups comprised of words with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ⲧⲙⲛⲧⲁⲧⲥⲱⲧⲙ</w:t>
      </w:r>
      <w:r>
        <w:rPr>
          <w:rFonts w:ascii="Antinoou" w:hAnsi="Antinoou" w:cs="Antinoou"/>
        </w:rPr>
        <w:br/>
        <w:t>ⲙⲡⲣⲉϥⲣⲛⲟⲃⲉ</w:t>
      </w:r>
      <w:r>
        <w:rPr>
          <w:rFonts w:ascii="Antinoou" w:hAnsi="Antinoou" w:cs="Antinoou"/>
        </w:rPr>
        <w:br/>
        <w:t>ⲡⲣⲙⲛϩⲏⲧ</w:t>
      </w:r>
      <w:r w:rsidR="00836BF1">
        <w:rPr>
          <w:rFonts w:ascii="Antinoou" w:hAnsi="Antinoou" w:cs="Antinoou"/>
        </w:rPr>
        <w:br/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ⲉ</w:t>
      </w:r>
      <w:r w:rsidR="00836BF1">
        <w:rPr>
          <w:rFonts w:ascii="Antinoou" w:hAnsi="Antinoou" w:cs="Times"/>
          <w:lang w:val="co-FR" w:bidi="he-IL"/>
        </w:rPr>
        <w:t>ⲛ</w:t>
      </w:r>
      <w:r w:rsidR="00836BF1" w:rsidRPr="00836BF1">
        <w:rPr>
          <w:rFonts w:ascii="Antinoou" w:hAnsi="Antinoou" w:cs="Times"/>
          <w:lang w:val="co-FR" w:bidi="he-IL"/>
        </w:rPr>
        <w:t>ⲧⲁⲩ</w:t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ⲓⲧⲥ</w:t>
      </w:r>
    </w:p>
    <w:p w14:paraId="22E5B650" w14:textId="1F5C3729" w:rsidR="006464A7" w:rsidRPr="006464A7" w:rsidRDefault="006464A7" w:rsidP="00AC4893">
      <w:pPr>
        <w:ind w:left="720"/>
      </w:pPr>
      <w:r>
        <w:t>Note:  if a project wishes to annotate on the morpheme level</w:t>
      </w:r>
      <w:r w:rsidR="00095395">
        <w:t xml:space="preserve"> (i.e. internal analysis of units like </w:t>
      </w:r>
      <w:r w:rsidR="00095395" w:rsidRPr="00392631">
        <w:rPr>
          <w:rFonts w:ascii="Antinoou" w:eastAsia="Arial Unicode MS" w:hAnsi="Antinoou" w:cs="Arial Unicode MS"/>
          <w:lang w:val="co-FR" w:bidi="he-IL"/>
        </w:rPr>
        <w:t>ⲙⲛⲧ</w:t>
      </w:r>
      <w:r w:rsidR="00095395">
        <w:t>)</w:t>
      </w:r>
      <w:r>
        <w:t xml:space="preserve"> and not just on the </w:t>
      </w:r>
      <w:r>
        <w:rPr>
          <w:i/>
        </w:rPr>
        <w:t>word</w:t>
      </w:r>
      <w:r>
        <w:t xml:space="preserve"> level, the morphemes need to be tokenized.  Coptic SCRIPTORIUM annotates on the word level and then provides additional annotation on the morpheme level for compound words and words with affixes.</w:t>
      </w:r>
      <w:r w:rsidR="001F3D76">
        <w:t xml:space="preserve">  (See section 4.4 for more information.)</w:t>
      </w:r>
    </w:p>
    <w:p w14:paraId="7ADAB6F4" w14:textId="3A6FBF60" w:rsidR="006464A7" w:rsidRDefault="00E174D7" w:rsidP="00AD1ABA">
      <w:r>
        <w:t>In most manuscripts, no spaces between</w:t>
      </w:r>
      <w:r w:rsidR="002F55E0">
        <w:t xml:space="preserve"> words or</w:t>
      </w:r>
      <w:r>
        <w:t xml:space="preserve"> </w:t>
      </w:r>
      <w:r w:rsidR="002F55E0">
        <w:t xml:space="preserve">bound groups </w:t>
      </w:r>
      <w:r>
        <w:t xml:space="preserve">are provided.  </w:t>
      </w:r>
    </w:p>
    <w:p w14:paraId="6DE10B39" w14:textId="691D26A7" w:rsidR="00A21230" w:rsidRDefault="00A21230" w:rsidP="00817CA3">
      <w:pPr>
        <w:pStyle w:val="Heading4"/>
      </w:pPr>
      <w:r>
        <w:t xml:space="preserve">4.1 </w:t>
      </w:r>
      <w:r w:rsidR="00617E10">
        <w:t>Word Segmentation</w:t>
      </w:r>
    </w:p>
    <w:p w14:paraId="0AA14D3F" w14:textId="5D260556" w:rsidR="00617E10" w:rsidRDefault="00FE5302" w:rsidP="00AD1ABA">
      <w:r>
        <w:t>SCRIPTORIUM</w:t>
      </w:r>
      <w:r w:rsidR="00617E10">
        <w:t xml:space="preserve"> diplomatic transcription marks word segmentations </w:t>
      </w:r>
      <w:r w:rsidR="00D241B7">
        <w:t>according to</w:t>
      </w:r>
      <w:r w:rsidR="00617E10">
        <w:t xml:space="preserve"> Layton’s </w:t>
      </w:r>
      <w:r w:rsidR="00D241B7">
        <w:t>conventions</w:t>
      </w:r>
      <w:r w:rsidR="00BA6D84">
        <w:t xml:space="preserve"> </w:t>
      </w:r>
      <w:r w:rsidR="00BA6D84">
        <w:fldChar w:fldCharType="begin"/>
      </w:r>
      <w:r w:rsidR="005F3BF6">
        <w:instrText xml:space="preserve"> ADDIN ZOTERO_ITEM CSL_CITATION {"citationID":"qFL3Erqe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BA6D84">
        <w:fldChar w:fldCharType="separate"/>
      </w:r>
      <w:r w:rsidR="00BA6D84">
        <w:rPr>
          <w:noProof/>
        </w:rPr>
        <w:t>(Layton 2011)</w:t>
      </w:r>
      <w:r w:rsidR="00BA6D84">
        <w:fldChar w:fldCharType="end"/>
      </w:r>
      <w:r w:rsidR="00617E10">
        <w:t xml:space="preserve">.  </w:t>
      </w:r>
      <w:r w:rsidR="0069337C">
        <w:t xml:space="preserve">The </w:t>
      </w:r>
      <w:r w:rsidR="009328F9">
        <w:t>transcriber</w:t>
      </w:r>
      <w:r w:rsidR="0069337C">
        <w:t xml:space="preserve"> inserts an</w:t>
      </w:r>
      <w:r w:rsidR="00D2350D">
        <w:t xml:space="preserve"> undersco</w:t>
      </w:r>
      <w:r w:rsidR="0069337C">
        <w:t xml:space="preserve">re (“_”) after each Coptic </w:t>
      </w:r>
      <w:r w:rsidR="002F55E0">
        <w:t>bound group</w:t>
      </w:r>
      <w:r w:rsidR="0069337C">
        <w:t>, even when</w:t>
      </w:r>
      <w:r w:rsidR="009E06BE">
        <w:t xml:space="preserve"> the end of</w:t>
      </w:r>
      <w:r w:rsidR="0069337C">
        <w:t xml:space="preserve"> the </w:t>
      </w:r>
      <w:r w:rsidR="002F55E0">
        <w:t xml:space="preserve">bound group </w:t>
      </w:r>
      <w:r w:rsidR="0069337C">
        <w:t>falls at the end of a line.</w:t>
      </w:r>
      <w:r w:rsidR="009E06BE">
        <w:t xml:space="preserve">  </w:t>
      </w:r>
    </w:p>
    <w:p w14:paraId="442181F2" w14:textId="795D42D3" w:rsidR="00AD4CD6" w:rsidRDefault="00D54F14" w:rsidP="00AD1ABA">
      <w:r>
        <w:t>Likewise, all punctuation is followed by an underscore.</w:t>
      </w:r>
    </w:p>
    <w:p w14:paraId="5FE76025" w14:textId="7119A670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ⲉⲧⲉⲓ̈ⲥⲙⲁⲏⲗ_</w:t>
      </w:r>
      <w:r w:rsidR="00F23E6A">
        <w:rPr>
          <w:rFonts w:ascii="Antinoou" w:hAnsi="Antinoou" w:cs="Times New Roman"/>
        </w:rPr>
        <w:t xml:space="preserve">  (word</w:t>
      </w:r>
      <w:r w:rsidR="00AD4CD6">
        <w:rPr>
          <w:rFonts w:ascii="Antinoou" w:hAnsi="Antinoou" w:cs="Times New Roman"/>
        </w:rPr>
        <w:t xml:space="preserve"> ends at end of line)</w:t>
      </w:r>
    </w:p>
    <w:p w14:paraId="4A60559D" w14:textId="16A7AF3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ⲡⲉ_ⲛϥⲛⲁⲕⲗⲏ</w:t>
      </w:r>
      <w:r w:rsidR="00D54F14">
        <w:rPr>
          <w:rFonts w:ascii="Antinoou" w:hAnsi="Antinoou" w:cs="Times New Roman"/>
        </w:rPr>
        <w:t xml:space="preserve"> (two words, in which the </w:t>
      </w:r>
      <w:r w:rsidR="00AD4CD6">
        <w:rPr>
          <w:rFonts w:ascii="Antinoou" w:hAnsi="Antinoou" w:cs="Times New Roman"/>
        </w:rPr>
        <w:t xml:space="preserve">second </w:t>
      </w:r>
      <w:r w:rsidR="002F55E0">
        <w:rPr>
          <w:rFonts w:ascii="Antinoou" w:hAnsi="Antinoou" w:cs="Times New Roman"/>
        </w:rPr>
        <w:t xml:space="preserve">bound group </w:t>
      </w:r>
      <w:r w:rsidR="00AD4CD6">
        <w:rPr>
          <w:rFonts w:ascii="Antinoou" w:hAnsi="Antinoou" w:cs="Times New Roman"/>
        </w:rPr>
        <w:t>flows into line 3)</w:t>
      </w:r>
    </w:p>
    <w:p w14:paraId="6CC150A2" w14:textId="39F9142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ⲣⲟⲛⲟⲙⲉⲓ_ⲙ</w:t>
      </w:r>
      <w:r w:rsidR="00AD4CD6">
        <w:rPr>
          <w:rFonts w:ascii="Antinoou" w:hAnsi="Antinoou" w:cs="Times New Roman"/>
        </w:rPr>
        <w:t xml:space="preserve"> </w:t>
      </w:r>
      <w:r w:rsidR="00D54F14">
        <w:rPr>
          <w:rFonts w:ascii="Antinoou" w:hAnsi="Antinoou" w:cs="Times New Roman"/>
        </w:rPr>
        <w:t xml:space="preserve">(the </w:t>
      </w:r>
      <w:r w:rsidR="002F55E0">
        <w:rPr>
          <w:rFonts w:ascii="Antinoou" w:hAnsi="Antinoou" w:cs="Times New Roman"/>
        </w:rPr>
        <w:t xml:space="preserve">bound group </w:t>
      </w:r>
      <w:r w:rsidR="00D54F14">
        <w:rPr>
          <w:rFonts w:ascii="Antinoou" w:hAnsi="Antinoou" w:cs="Times New Roman"/>
        </w:rPr>
        <w:t>continues from line 2, is followed by an underscore)</w:t>
      </w:r>
    </w:p>
    <w:p w14:paraId="5AFD876F" w14:textId="51D545B8" w:rsidR="0032648B" w:rsidRPr="00024EBD" w:rsidRDefault="0032648B" w:rsidP="0032648B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ⲙⲟⲕ_ⲁⲛ_·_</w:t>
      </w:r>
      <w:r w:rsidR="00D54F14">
        <w:rPr>
          <w:rFonts w:ascii="Antinoou" w:hAnsi="Antinoou" w:cs="Times New Roman"/>
        </w:rPr>
        <w:t xml:space="preserve"> (punctuation </w:t>
      </w:r>
      <w:r w:rsidR="001E4187">
        <w:rPr>
          <w:rFonts w:ascii="Antinoou" w:hAnsi="Antinoou" w:cs="Times New Roman"/>
        </w:rPr>
        <w:t>followed by an underscore</w:t>
      </w:r>
      <w:r w:rsidR="00024EBD">
        <w:rPr>
          <w:rFonts w:ascii="Antinoou" w:hAnsi="Antinoou" w:cs="Times New Roman"/>
        </w:rPr>
        <w:t>)</w:t>
      </w:r>
    </w:p>
    <w:p w14:paraId="2A5EA4BF" w14:textId="20A4C55A" w:rsidR="00555390" w:rsidRDefault="00555390" w:rsidP="0032648B">
      <w:r>
        <w:lastRenderedPageBreak/>
        <w:t xml:space="preserve">These underscores </w:t>
      </w:r>
      <w:r w:rsidR="00AE4012">
        <w:t>are not and do not need to be visualized in</w:t>
      </w:r>
      <w:r>
        <w:t xml:space="preserve"> HTML transformations of the diplomatic editions; they are nonetheless essential for processing the text, since they </w:t>
      </w:r>
      <w:r w:rsidR="001357EB">
        <w:t xml:space="preserve">demark breaks </w:t>
      </w:r>
      <w:r w:rsidR="002F55E0">
        <w:t xml:space="preserve">between bound groups </w:t>
      </w:r>
      <w:r w:rsidR="001357EB">
        <w:t xml:space="preserve">and </w:t>
      </w:r>
      <w:r>
        <w:t>will enable searches and visualizations of a word-segmented text.</w:t>
      </w:r>
    </w:p>
    <w:p w14:paraId="69840E92" w14:textId="33F50CEC" w:rsidR="00D2350D" w:rsidRDefault="00D2350D" w:rsidP="00817CA3">
      <w:pPr>
        <w:pStyle w:val="Heading4"/>
      </w:pPr>
      <w:r>
        <w:t xml:space="preserve">4.2 </w:t>
      </w:r>
      <w:r w:rsidR="00E174D7">
        <w:t>Spacing</w:t>
      </w:r>
    </w:p>
    <w:p w14:paraId="2D30F56A" w14:textId="2386700A" w:rsidR="00355935" w:rsidRDefault="00E174D7" w:rsidP="00AD1ABA">
      <w:r>
        <w:t xml:space="preserve">Blank spaces in the transcription correspond to spaces in the manuscript.  Consequently, if the manuscript provides no spaces between words or punctuation, the diplomatic transcription contains no spaces.  </w:t>
      </w:r>
      <w:r w:rsidR="00555390">
        <w:t xml:space="preserve">Where there are </w:t>
      </w:r>
      <w:r w:rsidR="001E1310">
        <w:t xml:space="preserve">significant </w:t>
      </w:r>
      <w:r w:rsidR="00555390">
        <w:t>spaces in the manuscript</w:t>
      </w:r>
      <w:r w:rsidR="00973A0D">
        <w:t xml:space="preserve"> that the transcriber wishes to draw attention to</w:t>
      </w:r>
      <w:r w:rsidR="00555390">
        <w:t xml:space="preserve">, the transcription </w:t>
      </w:r>
      <w:r w:rsidR="00355935">
        <w:t>should encode a space using TEI XML tags in order to visualize the white space in the manuscript</w:t>
      </w:r>
      <w:r w:rsidR="008108A4">
        <w:t>.  Encode the word</w:t>
      </w:r>
      <w:r w:rsidR="00C76741">
        <w:t>, morpheme,</w:t>
      </w:r>
      <w:r w:rsidR="008108A4">
        <w:t xml:space="preserve"> or punctuation next to the white space, as in these examples</w:t>
      </w:r>
      <w:r w:rsidR="00355935">
        <w:t>:</w:t>
      </w:r>
    </w:p>
    <w:p w14:paraId="32CBC3D5" w14:textId="19B7479F" w:rsidR="008108A4" w:rsidRPr="00872460" w:rsidRDefault="00355935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</w:rPr>
        <w:t>&gt;</w:t>
      </w:r>
      <w:r w:rsidR="001F3D76">
        <w:rPr>
          <w:rFonts w:ascii="Antinoou" w:hAnsi="Antinoou"/>
          <w:color w:val="000000"/>
        </w:rPr>
        <w:t xml:space="preserve">·&lt;/hi&gt; </w:t>
      </w:r>
      <w:r w:rsidR="008108A4" w:rsidRPr="00872460">
        <w:rPr>
          <w:rFonts w:ascii="Antinoou" w:hAnsi="Antinoou"/>
          <w:color w:val="000000"/>
        </w:rPr>
        <w:t>will visualize one space to the right of the ·</w:t>
      </w:r>
    </w:p>
    <w:p w14:paraId="0D340F0E" w14:textId="5E6BAC2C" w:rsidR="00355935" w:rsidRPr="00872460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ⲛ̄|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&gt;ⲃⲟⲏⲑⲟⲥ&lt;/hi&gt; will visualize one space to the right of he n t</w:t>
      </w:r>
    </w:p>
    <w:p w14:paraId="5EFB80EF" w14:textId="06419D43" w:rsidR="00B54E15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B54E15">
        <w:rPr>
          <w:rFonts w:ascii="Antinoou" w:hAnsi="Antinoou"/>
          <w:color w:val="000000"/>
        </w:rPr>
        <w:t>ϫⲱ|&lt;hi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2_space_right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&gt;ⲓ̈&lt;/hi&gt;_&lt;hi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&gt;·_&lt;/hi&gt;_ⲉⲧⲃⲉ_ will visualize two spaces to the right of ⲓ̈ and one space to the right of the ·</w:t>
      </w:r>
    </w:p>
    <w:p w14:paraId="4866B71E" w14:textId="50EEE62D" w:rsidR="00E174D7" w:rsidRPr="00392631" w:rsidRDefault="00674DDA" w:rsidP="00392631">
      <w:pPr>
        <w:rPr>
          <w:rFonts w:ascii="Antinoou" w:hAnsi="Antinoou"/>
          <w:color w:val="000000"/>
        </w:rPr>
      </w:pPr>
      <w:r>
        <w:rPr>
          <w:rFonts w:ascii="Antinoou" w:hAnsi="Antinoou"/>
          <w:color w:val="000000"/>
        </w:rPr>
        <w:t>It is important to make sure that attributes are surrounded by straight, not curly quotes (i.e. " on both sides).</w:t>
      </w:r>
    </w:p>
    <w:p w14:paraId="6A303998" w14:textId="14609C71" w:rsidR="00D2350D" w:rsidRDefault="00D2350D" w:rsidP="00817CA3">
      <w:pPr>
        <w:pStyle w:val="Heading4"/>
      </w:pPr>
      <w:r>
        <w:t xml:space="preserve">4.3 Tokenization of </w:t>
      </w:r>
      <w:r w:rsidR="006464A7">
        <w:t>Words</w:t>
      </w:r>
    </w:p>
    <w:p w14:paraId="5B63C787" w14:textId="02120E6F" w:rsidR="007F5388" w:rsidRDefault="006464A7" w:rsidP="00D6423D">
      <w:r>
        <w:t>Bound groups</w:t>
      </w:r>
      <w:r w:rsidR="007F5388">
        <w:t xml:space="preserve"> are segmented into </w:t>
      </w:r>
      <w:r>
        <w:t xml:space="preserve">words </w:t>
      </w:r>
      <w:r w:rsidR="007F5388">
        <w:t>using the pipe character (“|”).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109"/>
      </w:tblGrid>
      <w:tr w:rsidR="00C46E06" w14:paraId="36C87ED8" w14:textId="77777777" w:rsidTr="00E21B87">
        <w:trPr>
          <w:trHeight w:val="287"/>
        </w:trPr>
        <w:tc>
          <w:tcPr>
            <w:tcW w:w="2747" w:type="dxa"/>
          </w:tcPr>
          <w:p w14:paraId="62F0BE61" w14:textId="01A18E4C" w:rsidR="00C46E06" w:rsidRPr="00C46E06" w:rsidRDefault="00C46E06" w:rsidP="00E21B87">
            <w:pPr>
              <w:pStyle w:val="Paragraph"/>
              <w:numPr>
                <w:ilvl w:val="0"/>
                <w:numId w:val="2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Times New Roman"/>
              </w:rPr>
              <w:t>ϩ</w:t>
            </w:r>
            <w:r w:rsidRPr="00197F9C">
              <w:rPr>
                <w:rFonts w:ascii="Antinoou" w:hAnsi="Antinoou" w:cs="NagHammadiLSU"/>
              </w:rPr>
              <w:t>ⲓⲧⲙ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ⲡ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ⲛⲟⲩⲧⲉ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48C488FF" w14:textId="2138A3EF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(preposition|article|noun)</w:t>
            </w:r>
          </w:p>
        </w:tc>
      </w:tr>
      <w:tr w:rsidR="00C46E06" w14:paraId="231B8738" w14:textId="77777777" w:rsidTr="00E21B87">
        <w:tc>
          <w:tcPr>
            <w:tcW w:w="2747" w:type="dxa"/>
          </w:tcPr>
          <w:p w14:paraId="44B70700" w14:textId="42EF0CC8" w:rsidR="00C46E06" w:rsidRDefault="00C46E06" w:rsidP="00E21B87">
            <w:pPr>
              <w:pStyle w:val="Paragraph"/>
              <w:numPr>
                <w:ilvl w:val="0"/>
                <w:numId w:val="4"/>
              </w:numPr>
            </w:pPr>
            <w:r w:rsidRPr="00197F9C">
              <w:rPr>
                <w:rFonts w:ascii="Antinoou" w:hAnsi="Antinoou" w:cs="NagHammadiLSU"/>
              </w:rPr>
              <w:t>ⲉⲧⲉ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ⲓ</w:t>
            </w:r>
            <w:r w:rsidRPr="00197F9C">
              <w:rPr>
                <w:rFonts w:ascii="Antinoou" w:hAnsi="Antinoou"/>
              </w:rPr>
              <w:t>̈</w:t>
            </w:r>
            <w:r w:rsidRPr="00197F9C">
              <w:rPr>
                <w:rFonts w:ascii="Antinoou" w:hAnsi="Antinoou" w:cs="NagHammadiLSU"/>
              </w:rPr>
              <w:t>ⲥⲙⲁⲏⲗ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3C945F5F" w14:textId="094E1854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(converter|noun)</w:t>
            </w:r>
          </w:p>
        </w:tc>
      </w:tr>
      <w:tr w:rsidR="00C46E06" w14:paraId="148FB95E" w14:textId="77777777" w:rsidTr="00E21B87">
        <w:tc>
          <w:tcPr>
            <w:tcW w:w="2747" w:type="dxa"/>
          </w:tcPr>
          <w:p w14:paraId="721F42A9" w14:textId="09C07013" w:rsidR="00C46E06" w:rsidRPr="00C46E06" w:rsidRDefault="00C46E06" w:rsidP="00E21B87">
            <w:pPr>
              <w:pStyle w:val="Paragraph"/>
              <w:numPr>
                <w:ilvl w:val="0"/>
                <w:numId w:val="5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ⲡⲉ</w:t>
            </w:r>
            <w:r w:rsidR="00C97E6E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ⲛ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Times New Roman"/>
              </w:rPr>
              <w:t>ϥ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ⲛⲁ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ⲕⲗⲏ</w:t>
            </w:r>
            <w:r>
              <w:rPr>
                <w:rFonts w:ascii="Antinoou" w:hAnsi="Antinoou" w:cs="NagHammadiLSU"/>
              </w:rPr>
              <w:t xml:space="preserve"> </w:t>
            </w:r>
          </w:p>
        </w:tc>
        <w:tc>
          <w:tcPr>
            <w:tcW w:w="6109" w:type="dxa"/>
          </w:tcPr>
          <w:p w14:paraId="344D4D00" w14:textId="4B9B74C7" w:rsidR="00C46E06" w:rsidRPr="00C46E06" w:rsidRDefault="00C46E06" w:rsidP="00E21B87">
            <w:pPr>
              <w:pStyle w:val="Paragraph"/>
              <w:rPr>
                <w:rFonts w:ascii="Antinoou" w:hAnsi="Antinoou"/>
              </w:rPr>
            </w:pPr>
            <w:r>
              <w:rPr>
                <w:rFonts w:ascii="Antinoou" w:hAnsi="Antinoou" w:cs="NagHammadiLSU"/>
              </w:rPr>
              <w:t>(word_auxiliary|subject pronoun|future marker|verb (verb continues to line 4)</w:t>
            </w:r>
          </w:p>
        </w:tc>
      </w:tr>
      <w:tr w:rsidR="00C46E06" w14:paraId="138ECCDD" w14:textId="77777777" w:rsidTr="00E21B87">
        <w:tc>
          <w:tcPr>
            <w:tcW w:w="2747" w:type="dxa"/>
          </w:tcPr>
          <w:p w14:paraId="68C6FFBF" w14:textId="369841C7" w:rsidR="00C46E06" w:rsidRPr="00C46E06" w:rsidRDefault="00C46E06" w:rsidP="00E21B87">
            <w:pPr>
              <w:pStyle w:val="Paragraph"/>
              <w:numPr>
                <w:ilvl w:val="0"/>
                <w:numId w:val="6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ⲣⲟⲛⲟⲙⲉⲓ</w:t>
            </w:r>
            <w:r w:rsidR="00B54E15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ⲙ</w:t>
            </w:r>
            <w:r w:rsidRPr="00197F9C">
              <w:rPr>
                <w:rFonts w:ascii="Antinoou" w:hAnsi="Antinoou"/>
              </w:rPr>
              <w:t>̄</w:t>
            </w:r>
          </w:p>
        </w:tc>
        <w:tc>
          <w:tcPr>
            <w:tcW w:w="6109" w:type="dxa"/>
          </w:tcPr>
          <w:p w14:paraId="354E2FDC" w14:textId="77777777" w:rsidR="00C46E06" w:rsidRDefault="00C46E06" w:rsidP="00E21B87">
            <w:pPr>
              <w:spacing w:after="0"/>
            </w:pPr>
          </w:p>
        </w:tc>
      </w:tr>
    </w:tbl>
    <w:p w14:paraId="65182EDC" w14:textId="77777777" w:rsidR="007520B8" w:rsidRDefault="007520B8" w:rsidP="00AD1ABA"/>
    <w:p w14:paraId="0A6BE084" w14:textId="0384DA65" w:rsidR="001F3D76" w:rsidRDefault="001F3D76" w:rsidP="00872460">
      <w:pPr>
        <w:pStyle w:val="Heading4"/>
      </w:pPr>
      <w:r>
        <w:t>4.4 Tokenizing and Annotating Morphemes below the Word Level</w:t>
      </w:r>
    </w:p>
    <w:p w14:paraId="2B770CB5" w14:textId="1211AD77" w:rsidR="001F3D76" w:rsidRPr="00872460" w:rsidRDefault="00AF19C0" w:rsidP="00872460">
      <w:pPr>
        <w:rPr>
          <w:rFonts w:ascii="Antinoou" w:hAnsi="Antinoou" w:cs="Antinoou"/>
        </w:rPr>
      </w:pPr>
      <w:r>
        <w:t>To conduct research on the morpheme level in compound words or other words that contain multiple</w:t>
      </w:r>
      <w:r w:rsidR="00EE3409">
        <w:t xml:space="preserve"> morphemes, the words will need to be tokenized and annotated below the word level and on the morpheme level.</w:t>
      </w:r>
      <w:r w:rsidR="00740A61">
        <w:t xml:space="preserve">  In Coptic SCRIPTORIUM, text is annotated on the word level for the part of speech (see SCRIPTORIUM Part-of-Speech Tagsets for Sahidic Coptic) and other characteristics, such as language of origin.  Tokenizing and annotating on the morpheme level allows for additional search, visualization, and research capabilities.</w:t>
      </w:r>
    </w:p>
    <w:p w14:paraId="71DC2207" w14:textId="72C73A1D" w:rsidR="00EE3409" w:rsidRDefault="00EE3409" w:rsidP="00872460">
      <w:pPr>
        <w:ind w:left="720"/>
        <w:rPr>
          <w:i/>
        </w:rPr>
      </w:pPr>
      <w:r>
        <w:rPr>
          <w:i/>
        </w:rPr>
        <w:t xml:space="preserve">Examples of </w:t>
      </w:r>
      <w:r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morphemes, tokenized on the morpheme level: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990"/>
      </w:tblGrid>
      <w:tr w:rsidR="00DE6DAA" w14:paraId="47CBCF8F" w14:textId="77777777" w:rsidTr="00872460">
        <w:trPr>
          <w:trHeight w:val="431"/>
        </w:trPr>
        <w:tc>
          <w:tcPr>
            <w:tcW w:w="1620" w:type="dxa"/>
          </w:tcPr>
          <w:p w14:paraId="52C7EE22" w14:textId="074D9870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2880" w:type="dxa"/>
            <w:gridSpan w:val="3"/>
          </w:tcPr>
          <w:p w14:paraId="52EA1E9C" w14:textId="517363C9" w:rsidR="00C22E45" w:rsidRDefault="00C22E45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330DE565" w14:textId="77777777" w:rsidTr="00872460">
        <w:tc>
          <w:tcPr>
            <w:tcW w:w="1620" w:type="dxa"/>
          </w:tcPr>
          <w:p w14:paraId="49B5C91F" w14:textId="46DDB42A" w:rsidR="00C22E45" w:rsidRDefault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1080" w:type="dxa"/>
          </w:tcPr>
          <w:p w14:paraId="70E682E1" w14:textId="5B077F91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810" w:type="dxa"/>
          </w:tcPr>
          <w:p w14:paraId="5637DB16" w14:textId="4A2FBFCF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990" w:type="dxa"/>
          </w:tcPr>
          <w:p w14:paraId="37DCC3D1" w14:textId="24DE4064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3CC72E69" w14:textId="77777777" w:rsidR="00C22E45" w:rsidRDefault="00C22E45" w:rsidP="00872460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1170"/>
      </w:tblGrid>
      <w:tr w:rsidR="00DE6DAA" w14:paraId="273A0B7A" w14:textId="77777777" w:rsidTr="00872460">
        <w:trPr>
          <w:trHeight w:val="431"/>
        </w:trPr>
        <w:tc>
          <w:tcPr>
            <w:tcW w:w="1620" w:type="dxa"/>
          </w:tcPr>
          <w:p w14:paraId="5252C11A" w14:textId="77777777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3060" w:type="dxa"/>
            <w:gridSpan w:val="3"/>
          </w:tcPr>
          <w:p w14:paraId="4BC6DDDC" w14:textId="6A1E073B" w:rsidR="00C22E45" w:rsidRDefault="00C22E45" w:rsidP="00C22E45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DE6DAA" w14:paraId="4A23E861" w14:textId="77777777" w:rsidTr="00872460">
        <w:tc>
          <w:tcPr>
            <w:tcW w:w="1620" w:type="dxa"/>
          </w:tcPr>
          <w:p w14:paraId="78D716E4" w14:textId="77777777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1080" w:type="dxa"/>
          </w:tcPr>
          <w:p w14:paraId="6E962548" w14:textId="66CB612B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810" w:type="dxa"/>
          </w:tcPr>
          <w:p w14:paraId="1121301F" w14:textId="0D99B9FC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1170" w:type="dxa"/>
          </w:tcPr>
          <w:p w14:paraId="413FDD91" w14:textId="2E25DEE7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251263FA" w14:textId="7DE50DDE" w:rsidR="00EE3409" w:rsidRDefault="00EE3409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ab/>
      </w:r>
    </w:p>
    <w:p w14:paraId="4D9223FE" w14:textId="77777777" w:rsidR="00EE3409" w:rsidRPr="00C53D09" w:rsidRDefault="00EE3409" w:rsidP="00EE3409">
      <w:pPr>
        <w:ind w:firstLine="720"/>
        <w:rPr>
          <w:rFonts w:ascii="Antinoou" w:hAnsi="Antinoou" w:cs="Antinoou"/>
          <w:i/>
        </w:rPr>
      </w:pPr>
      <w:r>
        <w:rPr>
          <w:rFonts w:ascii="Antinoou" w:hAnsi="Antinoou" w:cs="Antinoou"/>
          <w:i/>
        </w:rPr>
        <w:t>Examples of bound groups comprised of words with multiple morphemes: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810"/>
        <w:gridCol w:w="720"/>
        <w:gridCol w:w="1080"/>
      </w:tblGrid>
      <w:tr w:rsidR="00DE6DAA" w14:paraId="2B5FEC6D" w14:textId="77777777" w:rsidTr="00740A61">
        <w:trPr>
          <w:trHeight w:val="431"/>
        </w:trPr>
        <w:tc>
          <w:tcPr>
            <w:tcW w:w="1620" w:type="dxa"/>
          </w:tcPr>
          <w:p w14:paraId="6979E2C4" w14:textId="33002C65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240" w:type="dxa"/>
            <w:gridSpan w:val="4"/>
          </w:tcPr>
          <w:p w14:paraId="03FD66DD" w14:textId="45ADD661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ⲧⲙⲛⲧⲁⲧⲥⲱⲧⲙ</w:t>
            </w:r>
          </w:p>
        </w:tc>
      </w:tr>
      <w:tr w:rsidR="00DE6DAA" w14:paraId="3D109ECF" w14:textId="77777777" w:rsidTr="00872460">
        <w:trPr>
          <w:trHeight w:val="431"/>
        </w:trPr>
        <w:tc>
          <w:tcPr>
            <w:tcW w:w="1620" w:type="dxa"/>
          </w:tcPr>
          <w:p w14:paraId="4F15B058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223B0267" w14:textId="3D817665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2610" w:type="dxa"/>
            <w:gridSpan w:val="3"/>
          </w:tcPr>
          <w:p w14:paraId="0E1B0161" w14:textId="52A5159D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43286D10" w14:textId="77777777" w:rsidTr="00872460">
        <w:tc>
          <w:tcPr>
            <w:tcW w:w="1620" w:type="dxa"/>
          </w:tcPr>
          <w:p w14:paraId="41A94A5C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630" w:type="dxa"/>
          </w:tcPr>
          <w:p w14:paraId="10984AFD" w14:textId="2AA7DA28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810" w:type="dxa"/>
          </w:tcPr>
          <w:p w14:paraId="16967920" w14:textId="4CD7DF24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720" w:type="dxa"/>
          </w:tcPr>
          <w:p w14:paraId="25B181F7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1080" w:type="dxa"/>
          </w:tcPr>
          <w:p w14:paraId="25D3A332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7B4522CB" w14:textId="3C6D499C" w:rsidR="00740A61" w:rsidRDefault="00740A61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720"/>
        <w:gridCol w:w="810"/>
        <w:gridCol w:w="630"/>
        <w:gridCol w:w="990"/>
      </w:tblGrid>
      <w:tr w:rsidR="00C6086C" w14:paraId="07379FA1" w14:textId="77777777" w:rsidTr="00872460">
        <w:trPr>
          <w:trHeight w:val="431"/>
        </w:trPr>
        <w:tc>
          <w:tcPr>
            <w:tcW w:w="1620" w:type="dxa"/>
          </w:tcPr>
          <w:p w14:paraId="2654D250" w14:textId="3FEFC38A" w:rsidR="00C6086C" w:rsidRDefault="002E2638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780" w:type="dxa"/>
            <w:gridSpan w:val="5"/>
          </w:tcPr>
          <w:p w14:paraId="1F15179D" w14:textId="68C38E0E" w:rsidR="00C6086C" w:rsidRDefault="00C6086C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ⲙⲡⲣⲉϥⲣⲛⲟⲃⲉ</w:t>
            </w:r>
          </w:p>
        </w:tc>
      </w:tr>
      <w:tr w:rsidR="00C6086C" w14:paraId="1A8EA677" w14:textId="77777777" w:rsidTr="00872460">
        <w:trPr>
          <w:trHeight w:val="431"/>
        </w:trPr>
        <w:tc>
          <w:tcPr>
            <w:tcW w:w="1620" w:type="dxa"/>
          </w:tcPr>
          <w:p w14:paraId="7BF3A2CD" w14:textId="77777777" w:rsidR="00C6086C" w:rsidRDefault="00C6086C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4CB97EF8" w14:textId="3E1C67C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2AE7D4B7" w14:textId="414B1C8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430" w:type="dxa"/>
            <w:gridSpan w:val="3"/>
          </w:tcPr>
          <w:p w14:paraId="0348CA89" w14:textId="1DDB3C26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C6086C" w14:paraId="25DAD50D" w14:textId="77777777" w:rsidTr="00872460">
        <w:tc>
          <w:tcPr>
            <w:tcW w:w="1620" w:type="dxa"/>
          </w:tcPr>
          <w:p w14:paraId="6D94DBA7" w14:textId="77777777" w:rsidR="00C6086C" w:rsidRDefault="00C6086C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630" w:type="dxa"/>
          </w:tcPr>
          <w:p w14:paraId="02BB7DE6" w14:textId="405FB8B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734C8420" w14:textId="333E45E2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810" w:type="dxa"/>
          </w:tcPr>
          <w:p w14:paraId="6DD98724" w14:textId="18654B8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630" w:type="dxa"/>
          </w:tcPr>
          <w:p w14:paraId="4D225ED3" w14:textId="433D205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3A9CA10A" w14:textId="1C394B7A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6221A42D" w14:textId="47ADA822" w:rsidR="00C6086C" w:rsidRDefault="00C6086C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1170"/>
        <w:gridCol w:w="630"/>
        <w:gridCol w:w="990"/>
      </w:tblGrid>
      <w:tr w:rsidR="00C6086C" w14:paraId="20E0FDA2" w14:textId="77777777" w:rsidTr="008B6EF8">
        <w:trPr>
          <w:trHeight w:val="431"/>
        </w:trPr>
        <w:tc>
          <w:tcPr>
            <w:tcW w:w="1620" w:type="dxa"/>
          </w:tcPr>
          <w:p w14:paraId="3FA43D45" w14:textId="44919510" w:rsidR="00C6086C" w:rsidRDefault="002E263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780" w:type="dxa"/>
            <w:gridSpan w:val="4"/>
          </w:tcPr>
          <w:p w14:paraId="1ACF61A0" w14:textId="667B9D9C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ⲡⲣⲙⲛϩⲏⲧ</w:t>
            </w:r>
          </w:p>
        </w:tc>
      </w:tr>
      <w:tr w:rsidR="00C6086C" w14:paraId="4C4709B3" w14:textId="77777777" w:rsidTr="00872460">
        <w:trPr>
          <w:trHeight w:val="431"/>
        </w:trPr>
        <w:tc>
          <w:tcPr>
            <w:tcW w:w="1620" w:type="dxa"/>
          </w:tcPr>
          <w:p w14:paraId="726F06C4" w14:textId="77777777" w:rsidR="00C6086C" w:rsidRDefault="00C6086C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990" w:type="dxa"/>
          </w:tcPr>
          <w:p w14:paraId="0C7FB430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790" w:type="dxa"/>
            <w:gridSpan w:val="3"/>
          </w:tcPr>
          <w:p w14:paraId="1A305C06" w14:textId="2D8B466A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ⲣⲙⲛϩⲏⲧ</w:t>
            </w:r>
          </w:p>
        </w:tc>
      </w:tr>
      <w:tr w:rsidR="00C6086C" w14:paraId="1E699671" w14:textId="77777777" w:rsidTr="00872460">
        <w:tc>
          <w:tcPr>
            <w:tcW w:w="1620" w:type="dxa"/>
          </w:tcPr>
          <w:p w14:paraId="5C4C08B8" w14:textId="77777777" w:rsidR="00C6086C" w:rsidRDefault="00C6086C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990" w:type="dxa"/>
          </w:tcPr>
          <w:p w14:paraId="0B8C82D6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1170" w:type="dxa"/>
          </w:tcPr>
          <w:p w14:paraId="2883F2EE" w14:textId="358F47C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</w:t>
            </w:r>
          </w:p>
        </w:tc>
        <w:tc>
          <w:tcPr>
            <w:tcW w:w="630" w:type="dxa"/>
          </w:tcPr>
          <w:p w14:paraId="690B6E39" w14:textId="1E46168B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</w:t>
            </w:r>
          </w:p>
        </w:tc>
        <w:tc>
          <w:tcPr>
            <w:tcW w:w="990" w:type="dxa"/>
          </w:tcPr>
          <w:p w14:paraId="769071C5" w14:textId="38AC7533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ϩⲏⲧ</w:t>
            </w:r>
          </w:p>
        </w:tc>
      </w:tr>
    </w:tbl>
    <w:p w14:paraId="547C367A" w14:textId="7B5E0CE5" w:rsidR="00C6086C" w:rsidRDefault="00C6086C" w:rsidP="00872460">
      <w:pPr>
        <w:rPr>
          <w:rFonts w:ascii="Antinoou" w:hAnsi="Antinoou" w:cs="Antinoou"/>
        </w:rPr>
      </w:pPr>
    </w:p>
    <w:p w14:paraId="2D207FEC" w14:textId="06C04018" w:rsidR="00C6086C" w:rsidRDefault="002E2638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Compound words that involve an article or affixed personal pronoun to the second item </w:t>
      </w:r>
      <w:r w:rsidR="000E3325">
        <w:rPr>
          <w:rFonts w:ascii="Antinoou" w:hAnsi="Antinoou" w:cs="Antinoou"/>
        </w:rPr>
        <w:t xml:space="preserve">of the compound </w:t>
      </w:r>
      <w:r>
        <w:rPr>
          <w:rFonts w:ascii="Antinoou" w:hAnsi="Antinoou" w:cs="Antinoou"/>
        </w:rPr>
        <w:t xml:space="preserve">typically are tokenized as bound groups comprised of multiple words, not as one word comprised of multiple morphemes.  </w:t>
      </w:r>
    </w:p>
    <w:p w14:paraId="6C17FE9C" w14:textId="5699F5EC" w:rsidR="002E2638" w:rsidRDefault="002E2638" w:rsidP="00872460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  <w:i/>
        </w:rPr>
        <w:t>Examples of bound groups containing compound words with articles or pronouns on the second unit</w:t>
      </w:r>
      <w:r w:rsidR="000E3325">
        <w:rPr>
          <w:rFonts w:ascii="Antinoou" w:hAnsi="Antinoou" w:cs="Antinoou"/>
          <w:i/>
        </w:rPr>
        <w:t xml:space="preserve"> of the compound</w:t>
      </w:r>
      <w:r>
        <w:rPr>
          <w:rFonts w:ascii="Antinoou" w:hAnsi="Antinoou" w:cs="Antinoou"/>
          <w:i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630"/>
        <w:gridCol w:w="990"/>
        <w:gridCol w:w="506"/>
      </w:tblGrid>
      <w:tr w:rsidR="00BF433E" w14:paraId="5FE9965A" w14:textId="77777777" w:rsidTr="00872460">
        <w:trPr>
          <w:trHeight w:val="431"/>
        </w:trPr>
        <w:tc>
          <w:tcPr>
            <w:tcW w:w="3510" w:type="dxa"/>
          </w:tcPr>
          <w:p w14:paraId="2E90F577" w14:textId="530B58E7" w:rsidR="008B6EF8" w:rsidRDefault="008B6EF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  <w:r w:rsidR="00BF433E">
              <w:rPr>
                <w:rFonts w:ascii="Antinoou" w:hAnsi="Antinoou" w:cs="Antinoou"/>
              </w:rPr>
              <w:t>/compound</w:t>
            </w:r>
          </w:p>
        </w:tc>
        <w:tc>
          <w:tcPr>
            <w:tcW w:w="2126" w:type="dxa"/>
            <w:gridSpan w:val="3"/>
          </w:tcPr>
          <w:p w14:paraId="0A259C4B" w14:textId="5415017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ⲣϩⲛⲁϥ</w:t>
            </w:r>
          </w:p>
        </w:tc>
      </w:tr>
      <w:tr w:rsidR="00BF433E" w14:paraId="04542E5F" w14:textId="77777777" w:rsidTr="00872460">
        <w:trPr>
          <w:trHeight w:val="431"/>
        </w:trPr>
        <w:tc>
          <w:tcPr>
            <w:tcW w:w="3510" w:type="dxa"/>
          </w:tcPr>
          <w:p w14:paraId="1F39E1E0" w14:textId="77777777" w:rsidR="008B6EF8" w:rsidRDefault="008B6EF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0A9B066D" w14:textId="54EC1024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7F96B2CB" w14:textId="6FDAD16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ϩⲛⲁ</w:t>
            </w:r>
          </w:p>
        </w:tc>
        <w:tc>
          <w:tcPr>
            <w:tcW w:w="506" w:type="dxa"/>
          </w:tcPr>
          <w:p w14:paraId="785231FA" w14:textId="38A09411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ϥ</w:t>
            </w:r>
          </w:p>
        </w:tc>
      </w:tr>
      <w:tr w:rsidR="00AD1ED2" w14:paraId="2860EA23" w14:textId="77777777" w:rsidTr="00AC4893">
        <w:trPr>
          <w:trHeight w:val="431"/>
        </w:trPr>
        <w:tc>
          <w:tcPr>
            <w:tcW w:w="5636" w:type="dxa"/>
            <w:gridSpan w:val="4"/>
          </w:tcPr>
          <w:p w14:paraId="7200EBBF" w14:textId="3A6107AF" w:rsidR="00AD1ED2" w:rsidRPr="00872460" w:rsidRDefault="00AD1ED2" w:rsidP="008B6EF8">
            <w:pPr>
              <w:jc w:val="center"/>
              <w:rPr>
                <w:rFonts w:ascii="Antinoou" w:hAnsi="Antinoou" w:cs="Antinoou"/>
                <w:i/>
              </w:rPr>
            </w:pPr>
            <w:r>
              <w:rPr>
                <w:rFonts w:ascii="Antinoou" w:hAnsi="Antinoou" w:cs="Antinoou"/>
                <w:i/>
              </w:rPr>
              <w:t>no tokenization &amp; annotation on the morpheme level below the word level</w:t>
            </w:r>
          </w:p>
        </w:tc>
      </w:tr>
    </w:tbl>
    <w:p w14:paraId="0E307052" w14:textId="77777777" w:rsidR="002E2638" w:rsidRDefault="002E2638" w:rsidP="00872460">
      <w:pPr>
        <w:ind w:left="720"/>
        <w:rPr>
          <w:rFonts w:ascii="Antinoou" w:hAnsi="Antinoou" w:cs="Antinoou"/>
        </w:rPr>
      </w:pPr>
    </w:p>
    <w:p w14:paraId="030BA107" w14:textId="77777777" w:rsidR="00842F94" w:rsidRDefault="00842F94" w:rsidP="00872460">
      <w:pPr>
        <w:ind w:left="720"/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630"/>
        <w:gridCol w:w="450"/>
        <w:gridCol w:w="540"/>
        <w:gridCol w:w="900"/>
      </w:tblGrid>
      <w:tr w:rsidR="00B15451" w14:paraId="0A2D779F" w14:textId="1B3FDC0C" w:rsidTr="00872460">
        <w:trPr>
          <w:trHeight w:val="431"/>
        </w:trPr>
        <w:tc>
          <w:tcPr>
            <w:tcW w:w="1620" w:type="dxa"/>
          </w:tcPr>
          <w:p w14:paraId="1DB92573" w14:textId="77777777" w:rsidR="00B15451" w:rsidRDefault="00B15451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510" w:type="dxa"/>
            <w:gridSpan w:val="5"/>
          </w:tcPr>
          <w:p w14:paraId="7BE98382" w14:textId="415CEEC9" w:rsidR="00B15451" w:rsidRPr="00FD637D" w:rsidRDefault="00B15451" w:rsidP="008B6EF8">
            <w:pPr>
              <w:jc w:val="center"/>
              <w:rPr>
                <w:rFonts w:ascii="Antinoou" w:hAnsi="Antinoou"/>
                <w:color w:val="000000"/>
              </w:rPr>
            </w:pPr>
            <w:r w:rsidRPr="00FD637D">
              <w:rPr>
                <w:rFonts w:ascii="Antinoou" w:hAnsi="Antinoou"/>
                <w:color w:val="000000"/>
              </w:rPr>
              <w:t>ⲙⲡⲉⲧⲛⲣⲡⲙⲉⲉⲩⲉ</w:t>
            </w:r>
          </w:p>
        </w:tc>
      </w:tr>
      <w:tr w:rsidR="00B15451" w14:paraId="1A5740C1" w14:textId="19964699" w:rsidTr="00872460">
        <w:tc>
          <w:tcPr>
            <w:tcW w:w="1620" w:type="dxa"/>
          </w:tcPr>
          <w:p w14:paraId="4B599ADC" w14:textId="58D9B004" w:rsidR="00B15451" w:rsidRDefault="00B15451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990" w:type="dxa"/>
          </w:tcPr>
          <w:p w14:paraId="4796BEAA" w14:textId="5AFBBE02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ⲙⲡⲉ</w:t>
            </w:r>
          </w:p>
        </w:tc>
        <w:tc>
          <w:tcPr>
            <w:tcW w:w="630" w:type="dxa"/>
          </w:tcPr>
          <w:p w14:paraId="7D1D6A4D" w14:textId="70FF96E3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ⲧⲛ</w:t>
            </w:r>
          </w:p>
        </w:tc>
        <w:tc>
          <w:tcPr>
            <w:tcW w:w="450" w:type="dxa"/>
          </w:tcPr>
          <w:p w14:paraId="6C841769" w14:textId="4749ADCE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540" w:type="dxa"/>
          </w:tcPr>
          <w:p w14:paraId="228318B3" w14:textId="23008756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900" w:type="dxa"/>
          </w:tcPr>
          <w:p w14:paraId="351F1ECB" w14:textId="05ED28F7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ⲙⲉⲉⲩⲉ</w:t>
            </w:r>
          </w:p>
        </w:tc>
      </w:tr>
      <w:tr w:rsidR="00AD1ED2" w14:paraId="4FA010E4" w14:textId="77777777" w:rsidTr="00AC4893">
        <w:tc>
          <w:tcPr>
            <w:tcW w:w="5130" w:type="dxa"/>
            <w:gridSpan w:val="6"/>
          </w:tcPr>
          <w:p w14:paraId="0E939AA3" w14:textId="6766CB95" w:rsidR="00AD1ED2" w:rsidRDefault="00AD1ED2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  <w:i/>
              </w:rPr>
              <w:t>no tokenization &amp; annotation on the morpheme level below the word level</w:t>
            </w:r>
          </w:p>
        </w:tc>
      </w:tr>
    </w:tbl>
    <w:p w14:paraId="1C3AFAED" w14:textId="1E3AB7AF" w:rsidR="008B6EF8" w:rsidRDefault="00846D05" w:rsidP="00485661">
      <w:pPr>
        <w:ind w:left="720"/>
        <w:rPr>
          <w:rFonts w:ascii="Antinoou" w:hAnsi="Antinoou"/>
          <w:color w:val="000000"/>
        </w:rPr>
      </w:pPr>
      <w:r>
        <w:rPr>
          <w:rFonts w:ascii="Antinoou" w:hAnsi="Antinoou" w:cs="Antinoou"/>
          <w:i/>
        </w:rPr>
        <w:t xml:space="preserve">(where </w:t>
      </w:r>
      <w:r w:rsidRPr="00FD637D">
        <w:rPr>
          <w:rFonts w:ascii="Antinoou" w:hAnsi="Antinoou"/>
          <w:color w:val="000000"/>
        </w:rPr>
        <w:t>ⲣⲡⲙⲉⲉⲩⲉ</w:t>
      </w:r>
      <w:r>
        <w:rPr>
          <w:rFonts w:ascii="Antinoou" w:hAnsi="Antinoou"/>
          <w:color w:val="000000"/>
        </w:rPr>
        <w:t xml:space="preserve"> </w:t>
      </w:r>
      <w:r>
        <w:rPr>
          <w:rFonts w:ascii="Antinoou" w:hAnsi="Antinoou"/>
          <w:i/>
          <w:color w:val="000000"/>
        </w:rPr>
        <w:t xml:space="preserve">is </w:t>
      </w:r>
      <w:r w:rsidR="00485661">
        <w:rPr>
          <w:rFonts w:ascii="Antinoou" w:hAnsi="Antinoou"/>
          <w:i/>
          <w:color w:val="000000"/>
        </w:rPr>
        <w:t>considered to contain multiple words, not morphemes below one word level</w:t>
      </w:r>
      <w:r>
        <w:rPr>
          <w:rFonts w:ascii="Antinoou" w:hAnsi="Antinoou"/>
          <w:i/>
          <w:color w:val="000000"/>
        </w:rPr>
        <w:t>)</w:t>
      </w:r>
    </w:p>
    <w:p w14:paraId="4FB2E921" w14:textId="7FD80CCF" w:rsidR="00EB1456" w:rsidRPr="00AC4893" w:rsidRDefault="00EB1456" w:rsidP="00485661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 xml:space="preserve">[Note:  the part-of-speech tagger developed by Coptic SCRIPTORIUM operates on the </w:t>
      </w:r>
      <w:r>
        <w:rPr>
          <w:rFonts w:ascii="Antinoou" w:hAnsi="Antinoou" w:cs="Antinoou"/>
          <w:i/>
        </w:rPr>
        <w:t>word</w:t>
      </w:r>
      <w:r>
        <w:rPr>
          <w:rFonts w:ascii="Antinoou" w:hAnsi="Antinoou" w:cs="Antinoou"/>
        </w:rPr>
        <w:t xml:space="preserve"> level, not the sub-word morpheme level.  So, ⲣϩⲟⲧⲉ is tagged as one V, ⲙⲛⲧⲁⲧⲥⲱⲧⲙ as one N, etc.]</w:t>
      </w:r>
    </w:p>
    <w:p w14:paraId="5456A6A7" w14:textId="0A203499" w:rsidR="00F1444B" w:rsidRDefault="003761AA" w:rsidP="008547D2">
      <w:pPr>
        <w:pStyle w:val="Heading4"/>
      </w:pPr>
      <w:r>
        <w:t>5</w:t>
      </w:r>
      <w:r w:rsidR="00D845C5">
        <w:t xml:space="preserve">. </w:t>
      </w:r>
      <w:r w:rsidR="00CE5819">
        <w:t xml:space="preserve"> </w:t>
      </w:r>
      <w:r w:rsidR="00D845C5">
        <w:t>Rendering and Leiden Transcription Conventions</w:t>
      </w:r>
    </w:p>
    <w:p w14:paraId="4F62BE2D" w14:textId="1F856FF9" w:rsidR="008547D2" w:rsidRPr="008547D2" w:rsidRDefault="00F5652C" w:rsidP="008547D2">
      <w:r>
        <w:t xml:space="preserve">Coptic </w:t>
      </w:r>
      <w:r w:rsidR="00FE5302">
        <w:t>SCRIPTORIUM</w:t>
      </w:r>
      <w:r>
        <w:t xml:space="preserve"> uses </w:t>
      </w:r>
      <w:r w:rsidR="00147EBF">
        <w:t xml:space="preserve">Leiden and </w:t>
      </w:r>
      <w:r>
        <w:t xml:space="preserve">Leiden+ conventions for transcribing manuscripts.  </w:t>
      </w:r>
      <w:r w:rsidR="0075484A">
        <w:t xml:space="preserve">The encoding follows the EpiDoc guidelines.  </w:t>
      </w:r>
      <w:r>
        <w:t>Not all Leiden documentation is</w:t>
      </w:r>
      <w:r w:rsidR="0075484A">
        <w:t xml:space="preserve"> currently XML encoded</w:t>
      </w:r>
      <w:r w:rsidR="00147EBF">
        <w:t xml:space="preserve"> as Leiden+</w:t>
      </w:r>
      <w:r w:rsidR="0075484A">
        <w:t>, however.</w:t>
      </w:r>
    </w:p>
    <w:p w14:paraId="5D1A98B9" w14:textId="43F982F0" w:rsidR="00D845C5" w:rsidRDefault="003761AA" w:rsidP="007716E4">
      <w:pPr>
        <w:pStyle w:val="Heading4"/>
      </w:pPr>
      <w:r>
        <w:t>5</w:t>
      </w:r>
      <w:r w:rsidR="00D845C5">
        <w:t>.1</w:t>
      </w:r>
      <w:r w:rsidR="008547D2">
        <w:t xml:space="preserve"> Characters Highlighted, Raised, </w:t>
      </w:r>
      <w:r w:rsidR="00D845C5">
        <w:t>Lowered, or Set Apart in Some Way</w:t>
      </w:r>
    </w:p>
    <w:p w14:paraId="3DED3C95" w14:textId="323E7044" w:rsidR="00566A4D" w:rsidRPr="00BB3E18" w:rsidRDefault="002D7B94" w:rsidP="00D6423D">
      <w:pPr>
        <w:rPr>
          <w:rFonts w:cs="Courier"/>
          <w:bCs/>
        </w:rPr>
      </w:pPr>
      <w:r w:rsidRPr="00AC4B09">
        <w:t>C</w:t>
      </w:r>
      <w:r w:rsidR="00566A4D" w:rsidRPr="00AC4B09">
        <w:t xml:space="preserve">haracters </w:t>
      </w:r>
      <w:r w:rsidRPr="00AC4B09">
        <w:t xml:space="preserve">that are raised, lowered, or printed in different colors or styles </w:t>
      </w:r>
      <w:r w:rsidR="00566A4D" w:rsidRPr="00AC4B09">
        <w:t xml:space="preserve">are encoded using </w:t>
      </w:r>
      <w:r w:rsidR="00566A4D" w:rsidRPr="00AC78FD">
        <w:t xml:space="preserve">the TEI XML element &lt;hi&gt; with the rend </w:t>
      </w:r>
      <w:r w:rsidR="00D6423D" w:rsidRPr="00AC78FD">
        <w:t>attribute</w:t>
      </w:r>
      <w:r w:rsidR="00566A4D" w:rsidRPr="00AC78FD">
        <w:t>.  Letters written above the line are encoded: &lt;hi rend="superscript"&gt;</w:t>
      </w:r>
      <w:r w:rsidR="00566A4D" w:rsidRPr="00AC78FD">
        <w:rPr>
          <w:rFonts w:cs="New Athena Unicode"/>
        </w:rPr>
        <w:t xml:space="preserve">.  Characters written below the line are encoded: </w:t>
      </w:r>
      <w:r w:rsidR="00566A4D" w:rsidRPr="00AC78FD">
        <w:rPr>
          <w:rFonts w:cs="New Athena Unicode"/>
          <w:bCs/>
        </w:rPr>
        <w:t xml:space="preserve">&lt;hi rend="subscript"&gt;.  </w:t>
      </w:r>
      <w:r w:rsidRPr="00AC78FD">
        <w:rPr>
          <w:rFonts w:cs="New Athena Unicode"/>
          <w:bCs/>
        </w:rPr>
        <w:t xml:space="preserve">Letters in a different color ink are encoded with the color ink, e.g., </w:t>
      </w:r>
      <w:r w:rsidRPr="00BB3E18">
        <w:rPr>
          <w:rFonts w:cs="Courier"/>
          <w:bCs/>
        </w:rPr>
        <w:t>&lt;hi rend="red"&gt;</w:t>
      </w:r>
      <w:r w:rsidR="00FE5D19" w:rsidRPr="00BB3E18">
        <w:rPr>
          <w:rFonts w:cs="Courier"/>
          <w:bCs/>
        </w:rPr>
        <w:t xml:space="preserve">. </w:t>
      </w:r>
      <w:r w:rsidR="00AC78FD" w:rsidRPr="00BB3E18">
        <w:rPr>
          <w:rFonts w:cs="Courier"/>
          <w:bCs/>
        </w:rPr>
        <w:t xml:space="preserve">It is possible to combine these annotations, e.g. &lt;hi rend="red subscript"&gt;. </w:t>
      </w:r>
      <w:r w:rsidR="00BF5920">
        <w:rPr>
          <w:rFonts w:cs="Courier"/>
          <w:bCs/>
        </w:rPr>
        <w:t xml:space="preserve">Coptic SCRIPTORIUM currently encodes </w:t>
      </w:r>
      <w:r w:rsidR="0001138E">
        <w:rPr>
          <w:rFonts w:cs="Courier"/>
          <w:bCs/>
        </w:rPr>
        <w:t xml:space="preserve">large, </w:t>
      </w:r>
      <w:r w:rsidR="00BF5920">
        <w:rPr>
          <w:rFonts w:cs="Courier"/>
          <w:bCs/>
        </w:rPr>
        <w:t xml:space="preserve">tall (the letter stretches above the line), long (letter stretches below the line), thin, superscript, subscript, and colors.  </w:t>
      </w:r>
      <w:r w:rsidR="00FE5D19" w:rsidRPr="00BB3E18">
        <w:rPr>
          <w:rFonts w:cs="Courier"/>
          <w:bCs/>
        </w:rPr>
        <w:t>Any additional information can be provided in a note</w:t>
      </w:r>
      <w:r w:rsidR="008E67A8" w:rsidRPr="00BB3E18">
        <w:rPr>
          <w:rFonts w:cs="Courier"/>
          <w:bCs/>
        </w:rPr>
        <w:t xml:space="preserve"> element</w:t>
      </w:r>
      <w:r w:rsidR="00FE5D19" w:rsidRPr="00BB3E18">
        <w:rPr>
          <w:rFonts w:cs="Courier"/>
          <w:bCs/>
        </w:rPr>
        <w:t xml:space="preserve">.  </w:t>
      </w:r>
      <w:r w:rsidR="005006DD">
        <w:rPr>
          <w:rFonts w:cs="Courier"/>
          <w:bCs/>
        </w:rPr>
        <w:t>To encode two attributes, use a space (not a comma) between the two attributes.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3438"/>
      </w:tblGrid>
      <w:tr w:rsidR="00FE5D19" w14:paraId="1CF5959A" w14:textId="77777777" w:rsidTr="00872460">
        <w:tc>
          <w:tcPr>
            <w:tcW w:w="5418" w:type="dxa"/>
          </w:tcPr>
          <w:p w14:paraId="347E5396" w14:textId="6D596EBE" w:rsidR="00FE5D19" w:rsidRPr="00AE7BFA" w:rsidRDefault="00FE5D19" w:rsidP="00FE5D19">
            <w:pPr>
              <w:pStyle w:val="ListParagraph"/>
              <w:ind w:left="36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Example</w:t>
            </w:r>
          </w:p>
          <w:p w14:paraId="4745F153" w14:textId="7F439D71" w:rsidR="00FE5D19" w:rsidRDefault="00FE5D19" w:rsidP="00961346">
            <w:pPr>
              <w:pStyle w:val="ListParagraph"/>
              <w:ind w:left="360"/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/>
              </w:rPr>
              <w:t>|</w:t>
            </w:r>
            <w:r w:rsidRPr="00FE5D19">
              <w:rPr>
                <w:rFonts w:ascii="Antinoou" w:hAnsi="Antinoou" w:cs="New Athena Unicode"/>
              </w:rPr>
              <w:t>ⲡ</w:t>
            </w:r>
            <w:r w:rsidRPr="00FE5D19">
              <w:rPr>
                <w:rFonts w:ascii="Antinoou" w:hAnsi="Antinoou"/>
              </w:rPr>
              <w:t>|</w:t>
            </w:r>
            <w:r w:rsidRPr="00FE5D19">
              <w:rPr>
                <w:rFonts w:ascii="Antinoou" w:hAnsi="Antinoou" w:cs="New Athena Unicode"/>
              </w:rPr>
              <w:t>ⲛ</w:t>
            </w:r>
            <w:r w:rsidRPr="00FE5D19">
              <w:rPr>
                <w:rFonts w:ascii="Antinoou" w:hAnsi="Antinoou"/>
              </w:rPr>
              <w:t>&lt;hi rend="superscript"&gt;&lt;note note="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 xml:space="preserve"> is directly above the </w:t>
            </w:r>
            <w:r w:rsidRPr="00FE5D19">
              <w:rPr>
                <w:rFonts w:ascii="Antinoou" w:hAnsi="Antinoou" w:cs="New Athena Unicode"/>
              </w:rPr>
              <w:t>ⲩ</w:t>
            </w:r>
            <w:r w:rsidRPr="00FE5D19">
              <w:rPr>
                <w:rFonts w:ascii="Antinoou" w:hAnsi="Antinoou"/>
              </w:rPr>
              <w:t>"&gt;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>&lt;/note&gt;&lt;/hi&gt;</w:t>
            </w:r>
            <w:r w:rsidRPr="00FE5D19">
              <w:rPr>
                <w:rFonts w:ascii="Antinoou" w:hAnsi="Antinoou" w:cs="New Athena Unicode"/>
              </w:rPr>
              <w:t>ⲩ</w:t>
            </w:r>
            <w:r w:rsidR="0001138E" w:rsidRPr="00961346">
              <w:br/>
            </w:r>
            <w:r w:rsidR="00166D4A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ⲉⲧ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ⲛⲁⲛⲟ</w:t>
            </w:r>
            <w:r w:rsidR="0001138E" w:rsidRPr="00961346">
              <w:rPr>
                <w:color w:val="000000"/>
              </w:rPr>
              <w:t>&lt;hi rend=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large</w:t>
            </w:r>
            <w:r w:rsidR="002D1042" w:rsidRPr="00961346">
              <w:rPr>
                <w:color w:val="000000"/>
              </w:rPr>
              <w:t>"&gt;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ⲩ</w:t>
            </w:r>
            <w:r w:rsidR="0001138E" w:rsidRPr="00961346">
              <w:rPr>
                <w:color w:val="000000"/>
              </w:rPr>
              <w:t>&lt;/hi&gt;</w:t>
            </w:r>
            <w:r w:rsidR="00166D4A" w:rsidRPr="00961346">
              <w:rPr>
                <w:color w:val="000000"/>
              </w:rPr>
              <w:t>|</w:t>
            </w:r>
            <w:r w:rsidR="0001138E" w:rsidRPr="00961346">
              <w:rPr>
                <w:color w:val="000000"/>
              </w:rPr>
              <w:t xml:space="preserve">&lt;hi rend= 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long thin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&gt;</w:t>
            </w:r>
            <w:r w:rsidR="0001138E" w:rsidRPr="00961346">
              <w:rPr>
                <w:rFonts w:ascii="Times New Roman" w:hAnsi="Times New Roman" w:cs="Times New Roman"/>
                <w:color w:val="000000"/>
              </w:rPr>
              <w:t>ϥ</w:t>
            </w:r>
            <w:r w:rsidR="0001138E" w:rsidRPr="007B0DF1">
              <w:rPr>
                <w:color w:val="000000"/>
              </w:rPr>
              <w:t>&lt;/hi&gt;</w:t>
            </w:r>
            <w:r w:rsidR="00166D4A" w:rsidRPr="007B0DF1">
              <w:rPr>
                <w:color w:val="000000"/>
              </w:rPr>
              <w:t>_._</w:t>
            </w:r>
          </w:p>
        </w:tc>
        <w:tc>
          <w:tcPr>
            <w:tcW w:w="3438" w:type="dxa"/>
            <w:tcBorders>
              <w:left w:val="nil"/>
            </w:tcBorders>
          </w:tcPr>
          <w:p w14:paraId="3BEC85A4" w14:textId="53897B4B" w:rsidR="00FE5D19" w:rsidRPr="00AE7BFA" w:rsidRDefault="00FE5D19" w:rsidP="00FE5D19">
            <w:pPr>
              <w:pStyle w:val="ListParagraph"/>
              <w:ind w:left="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Diplomatic Visualization</w:t>
            </w:r>
          </w:p>
          <w:p w14:paraId="16D37664" w14:textId="6C9051B3" w:rsidR="008E67A8" w:rsidRDefault="00FE5D19" w:rsidP="00AC78FD">
            <w:pPr>
              <w:pStyle w:val="ListParagraph"/>
              <w:ind w:left="0"/>
              <w:rPr>
                <w:rFonts w:ascii="Antinoou" w:hAnsi="Antinoou" w:cs="New Athena Unicode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 w:rsidRPr="00392631">
              <w:rPr>
                <w:rFonts w:ascii="Antinoou" w:hAnsi="Antinoou" w:cs="New Athena Unicode"/>
                <w:spacing w:val="-200"/>
                <w:vertAlign w:val="superscript"/>
              </w:rPr>
              <w:t>ⲟ</w:t>
            </w:r>
            <w:r w:rsidRPr="00FE5D19">
              <w:rPr>
                <w:rFonts w:ascii="Antinoou" w:hAnsi="Antinoou" w:cs="New Athena Unicode"/>
              </w:rPr>
              <w:t>ⲩ</w:t>
            </w:r>
            <w:r w:rsidR="00112300">
              <w:rPr>
                <w:rFonts w:ascii="Antinoou" w:hAnsi="Antinoou" w:cs="New Athena Unicode"/>
              </w:rPr>
              <w:t xml:space="preserve"> (ANNIS) or </w:t>
            </w:r>
          </w:p>
          <w:p w14:paraId="35319094" w14:textId="74513122" w:rsidR="005006DD" w:rsidRPr="00FE5D19" w:rsidRDefault="00112300" w:rsidP="008E67A8">
            <w:pPr>
              <w:pStyle w:val="ListParagraph"/>
              <w:ind w:left="0"/>
              <w:rPr>
                <w:rFonts w:ascii="Antinoou" w:hAnsi="Antinoou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>
              <w:rPr>
                <w:rFonts w:ascii="Antinoou" w:hAnsi="Antinoou" w:cs="New Athena Unicode"/>
              </w:rPr>
              <w:t>\</w:t>
            </w:r>
            <w:r w:rsidRPr="00112300">
              <w:rPr>
                <w:rFonts w:ascii="Antinoou" w:hAnsi="Antinoou" w:cs="New Athena Unicode"/>
              </w:rPr>
              <w:t>ⲟ</w:t>
            </w:r>
            <w:r>
              <w:rPr>
                <w:rFonts w:ascii="Antinoou" w:hAnsi="Antinoou" w:cs="New Athena Unicode"/>
              </w:rPr>
              <w:t>/</w:t>
            </w:r>
            <w:r w:rsidRPr="00FE5D19">
              <w:rPr>
                <w:rFonts w:ascii="Antinoou" w:hAnsi="Antinoou" w:cs="New Athena Unicode"/>
              </w:rPr>
              <w:t>ⲩ</w:t>
            </w:r>
            <w:r>
              <w:rPr>
                <w:rFonts w:ascii="Antinoou" w:hAnsi="Antinoou" w:cs="New Athena Unicode"/>
              </w:rPr>
              <w:t xml:space="preserve"> (EpiDoc XSLT)</w:t>
            </w:r>
          </w:p>
          <w:p w14:paraId="659FA203" w14:textId="77777777" w:rsidR="00FE5D19" w:rsidRDefault="00FE5D19" w:rsidP="00872460">
            <w:pPr>
              <w:pStyle w:val="ListParagraph"/>
              <w:ind w:left="0"/>
            </w:pPr>
          </w:p>
          <w:p w14:paraId="5949ACED" w14:textId="77777777" w:rsidR="007763C9" w:rsidRDefault="00166D4A" w:rsidP="00872460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5F5017E7" wp14:editId="45F96578">
                  <wp:extent cx="1250335" cy="35520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3-19 at 3.58.41 P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40" cy="35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7DCFC" w14:textId="5BB8E5AD" w:rsidR="00961346" w:rsidRPr="00FE5D19" w:rsidRDefault="00961346" w:rsidP="00872460">
            <w:pPr>
              <w:pStyle w:val="ListParagraph"/>
              <w:ind w:left="0"/>
            </w:pPr>
          </w:p>
        </w:tc>
      </w:tr>
    </w:tbl>
    <w:p w14:paraId="111FD232" w14:textId="70F12926" w:rsidR="00A65B29" w:rsidRPr="00886FA8" w:rsidRDefault="00886FA8" w:rsidP="00886FA8">
      <w:r>
        <w:t xml:space="preserve">Other  encodings are colors (red, brown, green, etc.)  </w:t>
      </w:r>
      <w:r w:rsidR="006E1B5C">
        <w:t>“ekthetic” should be used for characters that are part of the ongoing text but written to the left of the margin line.</w:t>
      </w:r>
      <w:r w:rsidR="00A65B29">
        <w:t xml:space="preserve">  See below, in which the </w:t>
      </w:r>
      <w:r w:rsidR="00A65B29">
        <w:rPr>
          <w:rFonts w:ascii="New Athena Unicode" w:hAnsi="New Athena Unicode" w:cs="New Athena Unicode"/>
        </w:rPr>
        <w:t xml:space="preserve">ⲡ </w:t>
      </w:r>
      <w:r w:rsidR="00A65B29">
        <w:t>is encoded &lt;hi rend=“red ekthetic”&gt;</w:t>
      </w:r>
      <w:r w:rsidR="00A65B29">
        <w:rPr>
          <w:rFonts w:ascii="New Athena Unicode" w:hAnsi="New Athena Unicode" w:cs="New Athena Unicode"/>
        </w:rPr>
        <w:t>Ⲡ&lt;/hi&gt;</w:t>
      </w:r>
    </w:p>
    <w:p w14:paraId="3B5E0742" w14:textId="0CCF7C78" w:rsidR="006E1B5C" w:rsidRDefault="006E1B5C" w:rsidP="00AC4B09">
      <w:r>
        <w:lastRenderedPageBreak/>
        <w:t xml:space="preserve"> </w:t>
      </w:r>
      <w:r w:rsidR="00A65B29">
        <w:rPr>
          <w:noProof/>
          <w:lang w:eastAsia="en-US"/>
        </w:rPr>
        <w:drawing>
          <wp:inline distT="0" distB="0" distL="0" distR="0" wp14:anchorId="7F5E8616" wp14:editId="684AF2A0">
            <wp:extent cx="1930400" cy="86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2 at 10.29.1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B9AF" w14:textId="6B320ED1" w:rsidR="002D7B94" w:rsidRPr="002D7B94" w:rsidRDefault="00436FB8" w:rsidP="00AC4B09">
      <w:r>
        <w:t xml:space="preserve">hi@rend cannot contain more than five words as per Epidoc guidelines and may contain only alphanumeric characters.  (No punctuation.  So </w:t>
      </w:r>
      <w:r w:rsidRPr="00961346">
        <w:rPr>
          <w:color w:val="000000"/>
        </w:rPr>
        <w:t>&lt;hi rend= "long</w:t>
      </w:r>
      <w:r>
        <w:rPr>
          <w:color w:val="000000"/>
        </w:rPr>
        <w:t>,</w:t>
      </w:r>
      <w:r w:rsidRPr="00961346">
        <w:rPr>
          <w:color w:val="000000"/>
        </w:rPr>
        <w:t xml:space="preserve"> thin"&gt;</w:t>
      </w:r>
      <w:r w:rsidRPr="00961346">
        <w:rPr>
          <w:rFonts w:ascii="Times New Roman" w:hAnsi="Times New Roman" w:cs="Times New Roman"/>
          <w:color w:val="000000"/>
        </w:rPr>
        <w:t>ϥ</w:t>
      </w:r>
      <w:r w:rsidRPr="00552546">
        <w:rPr>
          <w:color w:val="000000"/>
        </w:rPr>
        <w:t>&lt;/hi&gt;</w:t>
      </w:r>
      <w:r>
        <w:rPr>
          <w:color w:val="000000"/>
        </w:rPr>
        <w:t xml:space="preserve"> is invalid.)</w:t>
      </w:r>
    </w:p>
    <w:p w14:paraId="17B574DA" w14:textId="5139FE03" w:rsidR="00D845C5" w:rsidRDefault="003761AA" w:rsidP="00AC4B09">
      <w:pPr>
        <w:pStyle w:val="Heading4"/>
      </w:pPr>
      <w:r>
        <w:t>5</w:t>
      </w:r>
      <w:r w:rsidR="00D845C5">
        <w:t>.2 Damaged Characters</w:t>
      </w:r>
    </w:p>
    <w:p w14:paraId="10065319" w14:textId="69D6D897" w:rsidR="00514BD0" w:rsidRPr="006C033F" w:rsidRDefault="000F019B" w:rsidP="009D3169">
      <w:pPr>
        <w:rPr>
          <w:rFonts w:cs="New Athena Unicode"/>
        </w:rPr>
      </w:pPr>
      <w:r w:rsidRPr="006C033F">
        <w:t>Characters that are damaged</w:t>
      </w:r>
      <w:r w:rsidR="006C033F">
        <w:t xml:space="preserve"> but restored based on context </w:t>
      </w:r>
      <w:r w:rsidRPr="006C033F">
        <w:t xml:space="preserve">are marked with an underdot.  Coptic </w:t>
      </w:r>
      <w:r w:rsidR="00FE5302">
        <w:t>SCRIPTORIUM</w:t>
      </w:r>
      <w:r w:rsidRPr="006C033F">
        <w:t xml:space="preserve"> uses the </w:t>
      </w:r>
      <w:r w:rsidR="006C033F" w:rsidRPr="006C033F">
        <w:t>diacritical</w:t>
      </w:r>
      <w:r w:rsidRPr="006C033F">
        <w:t xml:space="preserve"> character </w:t>
      </w:r>
      <w:r w:rsidRPr="006C033F">
        <w:rPr>
          <w:rFonts w:cs="New Athena Unicode"/>
        </w:rPr>
        <w:t xml:space="preserve">  ̣</w:t>
      </w:r>
      <w:r w:rsidR="00773578" w:rsidRPr="006C033F">
        <w:rPr>
          <w:rFonts w:cs="New Athena Unicode"/>
        </w:rPr>
        <w:t xml:space="preserve"> (</w:t>
      </w:r>
      <w:r w:rsidR="006C033F" w:rsidRPr="006C033F">
        <w:rPr>
          <w:rFonts w:cs="New Athena Unicode"/>
        </w:rPr>
        <w:t xml:space="preserve">Unicode </w:t>
      </w:r>
      <w:r w:rsidR="00773578" w:rsidRPr="006C033F">
        <w:rPr>
          <w:rFonts w:cs="New Athena Unicode"/>
        </w:rPr>
        <w:t>U+0323)</w:t>
      </w:r>
      <w:r w:rsidR="006C033F">
        <w:rPr>
          <w:rFonts w:cs="New Athena Unicode"/>
        </w:rPr>
        <w:t xml:space="preserve">.  These </w:t>
      </w:r>
      <w:r w:rsidR="00952572">
        <w:rPr>
          <w:rFonts w:cs="New Athena Unicode"/>
        </w:rPr>
        <w:t>characters are not currently encoded in</w:t>
      </w:r>
      <w:r w:rsidR="00514BD0">
        <w:rPr>
          <w:rFonts w:cs="New Athena Unicode"/>
        </w:rPr>
        <w:t xml:space="preserve"> TEI XML</w:t>
      </w:r>
      <w:r w:rsidR="00BB3E18">
        <w:rPr>
          <w:rFonts w:cs="New Athena Unicode"/>
        </w:rPr>
        <w:t xml:space="preserve"> using the EpiDoc tagset for Leiden+. Coptic </w:t>
      </w:r>
      <w:r w:rsidR="00FE5302">
        <w:rPr>
          <w:rFonts w:cs="New Athena Unicode"/>
        </w:rPr>
        <w:t>SCRIPTORIUM</w:t>
      </w:r>
      <w:r w:rsidR="00BB3E18">
        <w:rPr>
          <w:rFonts w:cs="New Athena Unicode"/>
        </w:rPr>
        <w:t xml:space="preserve"> uses the underdot character rather than annotation to designate this information.</w:t>
      </w:r>
    </w:p>
    <w:p w14:paraId="3A5FD4EE" w14:textId="3EA4E3E6" w:rsidR="00D845C5" w:rsidRDefault="003761AA" w:rsidP="00514BD0">
      <w:pPr>
        <w:pStyle w:val="Heading4"/>
      </w:pPr>
      <w:r>
        <w:t>5</w:t>
      </w:r>
      <w:r w:rsidR="00952572">
        <w:t>.3 Lacunae and Lost C</w:t>
      </w:r>
      <w:r w:rsidR="00D845C5">
        <w:t>haracters</w:t>
      </w:r>
    </w:p>
    <w:p w14:paraId="77B386A1" w14:textId="4D796641" w:rsidR="00952572" w:rsidRDefault="00514BD0" w:rsidP="00033510">
      <w:r>
        <w:t>Lost lines and characters (lacunae) are indicated using square brackets, as in the Leiden conventions.  They may be encoded using the EpiDoc tagse</w:t>
      </w:r>
      <w:r w:rsidR="00DD68F8">
        <w:t xml:space="preserve">t, but it is not required. </w:t>
      </w:r>
      <w:r>
        <w:t>See EpiDoc guidelines</w:t>
      </w:r>
      <w:r w:rsidR="00DD68F8">
        <w:t xml:space="preserve"> for more details</w:t>
      </w:r>
      <w:r w:rsidR="00A86493">
        <w:t xml:space="preserve"> </w:t>
      </w:r>
      <w:r w:rsidR="000E4981">
        <w:fldChar w:fldCharType="begin"/>
      </w:r>
      <w:r w:rsidR="00BA6D84">
        <w:instrText xml:space="preserve"> ADDIN ZOTERO_ITEM CSL_CITATION {"citationID":"BhxqsXhl","properties":{"formattedCitation":"{\\rtf (\\uc0\\u8220{}EpiDoc Guidelines: Lost Characters, Quantity Unknown\\uc0\\u8221{}; \\uc0\\u8220{}EpiDoc Guidelines: Editorial Restoration: Characters Lost but Restored by Modern Editor\\uc0\\u8221{}; \\uc0\\u8220{}EpiDoc Guidelines: Lost Characters, Quantity Approximate\\uc0\\u8221{}; \\uc0\\u8220{}EpiDoc Guidelines: Lost Characters, Quantity Known\\uc0\\u8221{}; \\uc0\\u8220{}EpiDoc Guidelines: Erased and Lost\\uc0\\u8221{}; \\uc0\\u8220{}EpiDoc Guidelines: Lacunas, Other Units\\uc0\\u8221{})}","plainCitation":"(“EpiDoc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Units”)"},"citationItems":[{"id":952,"uris":["http://zotero.org/groups/86149/items/U8JKBJIE"],"uri":["http://zotero.org/groups/86149/items/U8JKBJIE"],"itemData":{"id":952,"type":"webpage","title":"EpiDoc Guidelines: Lost characters, quantity unknown","container-title":"Lost characters, quantity unknown","URL":"http://www.stoa.org/epidoc/gl/dev/trans-lostcharunknown.html","accessed":{"date-parts":[["2013",5,25]]}}},{"id":955,"uris":["http://zotero.org/groups/86149/items/9MU7R5Q2"],"uri":["http://zotero.org/groups/86149/items/9MU7R5Q2"],"itemData":{"id":955,"type":"webpage","title":"EpiDoc Guidelines: Editorial restoration: Characters lost but restored by modern editor","container-title":"Editorial restoration: Characters lost but restored by modern editor","URL":"http://www.stoa.org/epidoc/gl/dev/trans-restored.html","accessed":{"date-parts":[["2013",5,25]]}}},{"id":956,"uris":["http://zotero.org/groups/86149/items/5NW898PA"],"uri":["http://zotero.org/groups/86149/items/5NW898PA"],"itemData":{"id":956,"type":"webpage","title":"EpiDoc Guidelines: Lost characters, quantity approximate","container-title":"Lost characters, quantity approximate","URL":"http://www.stoa.org/epidoc/gl/dev/trans-lostcharapprox.html","accessed":{"date-parts":[["2013",5,25]]}}},{"id":957,"uris":["http://zotero.org/groups/86149/items/WAHS57PK"],"uri":["http://zotero.org/groups/86149/items/WAHS57PK"],"itemData":{"id":957,"type":"webpage","title":"EpiDoc Guidelines: Lost characters, quantity known","container-title":"Lost characters, quantity known","URL":"http://www.stoa.org/epidoc/gl/dev/trans-lostcharknown.html","accessed":{"date-parts":[["2013",5,25]]}}},{"id":958,"uris":["http://zotero.org/groups/86149/items/GCZGQW7X"],"uri":["http://zotero.org/groups/86149/items/GCZGQW7X"],"itemData":{"id":958,"type":"webpage","title":"EpiDoc Guidelines: Erased and Lost","container-title":"Erased and Lost","URL":"http://www.stoa.org/epidoc/gl/dev/trans-erasedlost.html","accessed":{"date-parts":[["2013",5,25]]}}},{"id":961,"uris":["http://zotero.org/groups/86149/items/CHBCJ55S"],"uri":["http://zotero.org/groups/86149/items/CHBCJ55S"],"itemData":{"id":961,"type":"webpage","title":"EpiDoc Guidelines: Lacunas, Other Units","container-title":"Lacunas, Other Units","URL":"http://www.stoa.org/epidoc/gl/dev/trans-lostotherunits.html","accessed":{"date-parts":[["2013",5,25]]}}}],"schema":"https://github.com/citation-style-language/schema/raw/master/csl-citation.json"} </w:instrText>
      </w:r>
      <w:r w:rsidR="000E4981">
        <w:fldChar w:fldCharType="separate"/>
      </w:r>
      <w:r w:rsidR="00BA6D84" w:rsidRPr="00BA6D84">
        <w:t>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</w:t>
      </w:r>
      <w:r w:rsidR="000E4981">
        <w:fldChar w:fldCharType="end"/>
      </w:r>
      <w:r w:rsidR="00A86493">
        <w:t>.</w:t>
      </w:r>
    </w:p>
    <w:p w14:paraId="03043F47" w14:textId="70391178" w:rsidR="00833667" w:rsidRDefault="0075040D" w:rsidP="00833667">
      <w:pPr>
        <w:pStyle w:val="ListParagraph"/>
        <w:numPr>
          <w:ilvl w:val="0"/>
          <w:numId w:val="10"/>
        </w:numPr>
        <w:spacing w:after="0"/>
      </w:pPr>
      <w:r>
        <w:t>E</w:t>
      </w:r>
      <w:r w:rsidR="00833667">
        <w:t>xample</w:t>
      </w:r>
      <w:r>
        <w:t xml:space="preserve"> encoded using the gap element</w:t>
      </w:r>
      <w:r w:rsidR="00833667">
        <w:t>:</w:t>
      </w:r>
      <w:r w:rsidR="00833667">
        <w:br/>
      </w:r>
      <w:r w:rsidR="00B22A8C">
        <w:t>&lt;</w:t>
      </w:r>
      <w:r w:rsidR="00833667">
        <w:t>gap reason="lost"&gt;</w:t>
      </w:r>
    </w:p>
    <w:p w14:paraId="54FC4429" w14:textId="77777777" w:rsidR="00833667" w:rsidRDefault="00833667" w:rsidP="00833667">
      <w:pPr>
        <w:spacing w:after="0"/>
        <w:ind w:left="720"/>
      </w:pPr>
      <w:r>
        <w:t>[ ]_</w:t>
      </w:r>
    </w:p>
    <w:p w14:paraId="6CCFA9AB" w14:textId="77777777" w:rsidR="00833667" w:rsidRDefault="00833667" w:rsidP="00833667">
      <w:pPr>
        <w:spacing w:after="0"/>
        <w:ind w:left="720"/>
      </w:pPr>
      <w:r>
        <w:t>[ ]_</w:t>
      </w:r>
    </w:p>
    <w:p w14:paraId="75ACEE9E" w14:textId="77777777" w:rsidR="00833667" w:rsidRDefault="00833667" w:rsidP="00833667">
      <w:pPr>
        <w:spacing w:after="0"/>
        <w:ind w:left="720"/>
      </w:pPr>
      <w:r>
        <w:t>[ ]_</w:t>
      </w:r>
    </w:p>
    <w:p w14:paraId="1B189015" w14:textId="064B1A04" w:rsidR="00833667" w:rsidRDefault="00833667" w:rsidP="00833667">
      <w:pPr>
        <w:spacing w:after="0"/>
        <w:ind w:left="720"/>
      </w:pPr>
      <w:r>
        <w:t>&lt;/gap&gt;</w:t>
      </w:r>
    </w:p>
    <w:p w14:paraId="6CEC0751" w14:textId="256A16D3" w:rsidR="00833667" w:rsidRDefault="00833667" w:rsidP="00833667">
      <w:pPr>
        <w:pStyle w:val="ListParagraph"/>
        <w:numPr>
          <w:ilvl w:val="0"/>
          <w:numId w:val="10"/>
        </w:numPr>
        <w:spacing w:after="0"/>
      </w:pPr>
      <w:r>
        <w:t>Unencoded</w:t>
      </w:r>
      <w:r w:rsidR="0075040D">
        <w:t xml:space="preserve"> gaps</w:t>
      </w:r>
      <w:r w:rsidR="00040964">
        <w:t xml:space="preserve"> (no XML elements)</w:t>
      </w:r>
      <w:r>
        <w:t>:</w:t>
      </w:r>
      <w:r>
        <w:br/>
      </w:r>
      <w:r w:rsidRPr="00833667">
        <w:t>[.....]</w:t>
      </w:r>
      <w:r w:rsidRPr="00BB3E18">
        <w:rPr>
          <w:rFonts w:ascii="Antinoou" w:hAnsi="Antinoou" w:cs="New Athena Unicode"/>
        </w:rPr>
        <w:t>ⲡ</w:t>
      </w:r>
      <w:r w:rsidRPr="00BB3E18">
        <w:rPr>
          <w:rFonts w:ascii="Antinoou" w:hAnsi="Antinoou"/>
        </w:rPr>
        <w:t>̣</w:t>
      </w:r>
      <w:r w:rsidRPr="00BB3E18">
        <w:rPr>
          <w:rFonts w:ascii="Antinoou" w:hAnsi="Antinoou" w:cs="New Athena Unicode"/>
        </w:rPr>
        <w:t>ⲣ</w:t>
      </w:r>
      <w:r w:rsidRPr="00BB3E18">
        <w:rPr>
          <w:rFonts w:ascii="Antinoou" w:hAnsi="Antinoou"/>
        </w:rPr>
        <w:t>̣</w:t>
      </w:r>
      <w:r w:rsidRPr="00833667">
        <w:t>[..]</w:t>
      </w:r>
    </w:p>
    <w:p w14:paraId="2C7C1E63" w14:textId="77777777" w:rsidR="00833667" w:rsidRDefault="00833667" w:rsidP="00833667">
      <w:pPr>
        <w:pStyle w:val="ListParagraph"/>
        <w:spacing w:after="0"/>
      </w:pPr>
    </w:p>
    <w:p w14:paraId="6061D875" w14:textId="5F01FD3A" w:rsidR="00D845C5" w:rsidRDefault="003761AA" w:rsidP="00DD68F8">
      <w:pPr>
        <w:pStyle w:val="Heading4"/>
      </w:pPr>
      <w:r>
        <w:t>5</w:t>
      </w:r>
      <w:r w:rsidR="00D845C5">
        <w:t>.4 Other</w:t>
      </w:r>
    </w:p>
    <w:p w14:paraId="440E3168" w14:textId="63A72967" w:rsidR="006735BF" w:rsidRDefault="00DD68F8" w:rsidP="00033510">
      <w:r>
        <w:t>Other rendering information is encoded either according to EpiDoc conventions</w:t>
      </w:r>
      <w:r w:rsidR="00833667">
        <w:t xml:space="preserve"> </w:t>
      </w:r>
      <w:r>
        <w:t>or recorded as information</w:t>
      </w:r>
      <w:r w:rsidR="006735BF">
        <w:t xml:space="preserve"> withi</w:t>
      </w:r>
      <w:r>
        <w:t>n a note element.</w:t>
      </w:r>
      <w:r w:rsidR="009A4E79">
        <w:t xml:space="preserve">  See the cheatsheet for Leiden+ conventions in EpiDoc at </w:t>
      </w:r>
      <w:hyperlink r:id="rId19" w:history="1">
        <w:r w:rsidR="009A4E79" w:rsidRPr="009A4E79">
          <w:rPr>
            <w:rStyle w:val="Hyperlink"/>
          </w:rPr>
          <w:t>http://sourceforge.net/p/epidoc/code/HEAD/tree/trunk/guidelines/msword/cheatsheet.doc</w:t>
        </w:r>
      </w:hyperlink>
      <w:r w:rsidR="009A4E79" w:rsidRPr="009A4E79">
        <w:t xml:space="preserve"> and </w:t>
      </w:r>
      <w:hyperlink r:id="rId20" w:history="1">
        <w:r w:rsidR="009A4E79" w:rsidRPr="00073FB2">
          <w:rPr>
            <w:rStyle w:val="Hyperlink"/>
          </w:rPr>
          <w:t>http://papyri.info/editor/documentation?docotype=text</w:t>
        </w:r>
      </w:hyperlink>
      <w:r w:rsidR="009A4E79">
        <w:t xml:space="preserve">.  See also the full list of text transcription guidelines here </w:t>
      </w:r>
      <w:r w:rsidR="009A4E79" w:rsidRPr="009A4E79">
        <w:t>http://www.stoa.org/epidoc/gl/latest/app-alltrans.html</w:t>
      </w:r>
      <w:r w:rsidR="007C6463">
        <w:t>.</w:t>
      </w:r>
    </w:p>
    <w:p w14:paraId="7B1424C8" w14:textId="4ED3F6FB" w:rsidR="007C6463" w:rsidRPr="009A4E79" w:rsidRDefault="007C6463" w:rsidP="00033510">
      <w:r>
        <w:t>Transcribing in Oxygen or a similar XML editor is recommended, to ensure tags are well-structured.</w:t>
      </w:r>
    </w:p>
    <w:p w14:paraId="2C98BDCD" w14:textId="5F069896" w:rsidR="00833667" w:rsidRDefault="003761AA" w:rsidP="00833667">
      <w:pPr>
        <w:pStyle w:val="Heading4"/>
      </w:pPr>
      <w:r>
        <w:lastRenderedPageBreak/>
        <w:t>6</w:t>
      </w:r>
      <w:r w:rsidR="00B870EE">
        <w:t xml:space="preserve">.0 </w:t>
      </w:r>
      <w:r w:rsidR="00833667">
        <w:t>File Format and Document Preferences</w:t>
      </w:r>
    </w:p>
    <w:p w14:paraId="6D3FABED" w14:textId="2A426E7C" w:rsidR="00205520" w:rsidRDefault="00773578" w:rsidP="00033510">
      <w:r>
        <w:t xml:space="preserve">Documents are transcribed in a text editor such as TextEdit.  Document preferences </w:t>
      </w:r>
      <w:r w:rsidR="006735BF">
        <w:t>are set to UTF-8 en</w:t>
      </w:r>
      <w:r w:rsidR="00E07D7D">
        <w:t>coding</w:t>
      </w:r>
      <w:r w:rsidR="006B0D22">
        <w:t xml:space="preserve"> without byte-order Mark (BOM)</w:t>
      </w:r>
      <w:r w:rsidR="00E07D7D">
        <w:t xml:space="preserve">.  (E.g., in TextEdit 1.7.1 for MacIntosh, in </w:t>
      </w:r>
      <w:r w:rsidR="00BA6D84">
        <w:t xml:space="preserve">the </w:t>
      </w:r>
      <w:r w:rsidR="00E07D7D">
        <w:t xml:space="preserve">File--&gt;Preferences menu, click on “Open and Save,” and select “Unicode (UTF-8)” for </w:t>
      </w:r>
      <w:r w:rsidR="00953F57">
        <w:t>Opening files and Saving files.)</w:t>
      </w:r>
    </w:p>
    <w:p w14:paraId="6A966049" w14:textId="28FC3640" w:rsidR="0028185A" w:rsidRDefault="0028185A" w:rsidP="0028185A">
      <w:pPr>
        <w:pStyle w:val="Heading4"/>
      </w:pPr>
      <w:r>
        <w:t>Bibliography</w:t>
      </w:r>
    </w:p>
    <w:p w14:paraId="33EDF927" w14:textId="6A2C5BFF" w:rsidR="00BB3E18" w:rsidRPr="00BB3E18" w:rsidRDefault="00147EBF" w:rsidP="00234669">
      <w:r>
        <w:t xml:space="preserve">An up-to-date bibliography can be found at the project’s Zotero page:  </w:t>
      </w:r>
      <w:hyperlink r:id="rId21" w:history="1">
        <w:r w:rsidR="004A2308" w:rsidRPr="008505F0">
          <w:rPr>
            <w:rStyle w:val="Hyperlink"/>
          </w:rPr>
          <w:t>https://www.zotero.org/groups/coptic_</w:t>
        </w:r>
        <w:r w:rsidR="00FE5302">
          <w:rPr>
            <w:rStyle w:val="Hyperlink"/>
          </w:rPr>
          <w:t>SCRIPTORIUM</w:t>
        </w:r>
        <w:r w:rsidR="004A2308" w:rsidRPr="008505F0">
          <w:rPr>
            <w:rStyle w:val="Hyperlink"/>
          </w:rPr>
          <w:t>/items/collectionKey/8IHTW3NZ</w:t>
        </w:r>
      </w:hyperlink>
      <w:r w:rsidR="0028185A">
        <w:fldChar w:fldCharType="begin"/>
      </w:r>
      <w:r w:rsidR="00BB3E18">
        <w:instrText xml:space="preserve"> ADDIN ZOTERO_BIBL {"uncited":[["http://zotero.org/groups/86149/items/KHEWTU6V"],["http://zotero.org/groups/86149/items/FIXIXJR2"],["http://zotero.org/groups/86149/items/C23GXUDC"]],"omitted":[["http://zotero.org/users/264850/items/9583IA2P"],["http://zotero.org/users/264850/items/T8WDMDRD"],["http://zotero.org/groups/86149/items/U8JKBJIE"],["http://zotero.org/groups/86149/items/9MU7R5Q2"],["http://zotero.org/groups/86149/items/5NW898PA"],["http://zotero.org/groups/86149/items/WAHS57PK"],["http://zotero.org/groups/86149/items/GCZGQW7X"],["http://zotero.org/groups/86149/items/CHBCJ55S"]],"custom":[[["http://zotero.org/users/264850/items/9583IA2P"],"\\uc0\\u8220{}CMCL - Studies in Coptic Civilization.\\uc0\\u8221{} \\i Corpus dei Manoscritti Copti Letterari\\i0{}. Accessed September 11, 2012. http://cmcl.aai.uni-hamburg.de/."],[["http://zotero.org/users/264850/items/T8WDMDRD"],"\\uc0\\u8220{}EpiDoc: Epigraphic Documents in TEI XML.\\uc0\\u8221{}  Accessed September 11, 2012. http://epidoc.sourceforge.net/."],[["http://zotero.org/groups/86149/items/G9UFA3Z9"],"\\uc0\\u8220{}ANNIS2 - Search and Visualization.\\uc0\\u8221{}  \\i ANNIS2 - Search and Visualization in Multilevel Linguistic Corpora with ANNIS\\i0{}. Accessed May 29, 2013. http://www.sfb632.uni-potsdam.de/annis/."]]} CSL_BIBLIOGRAPHY </w:instrText>
      </w:r>
      <w:r w:rsidR="0028185A">
        <w:fldChar w:fldCharType="separate"/>
      </w:r>
    </w:p>
    <w:p w14:paraId="4B7C1506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Bodard, Gabriel. </w:t>
      </w:r>
      <w:r w:rsidRPr="00872460">
        <w:rPr>
          <w:lang w:val="de-DE"/>
        </w:rPr>
        <w:t xml:space="preserve">“EpiDoc Appendix: Glossary: Leiden, Leiden-plus.” </w:t>
      </w:r>
      <w:r w:rsidRPr="00BB3E18">
        <w:rPr>
          <w:i/>
          <w:iCs/>
        </w:rPr>
        <w:t>Appendix: Glossary</w:t>
      </w:r>
      <w:r w:rsidRPr="00BB3E18">
        <w:t>. 18 Jun. 2013. &lt;http://www.stoa.org/epidoc/gl/latest/app-glossary.html#leiden&gt;.</w:t>
      </w:r>
    </w:p>
    <w:p w14:paraId="723F686F" w14:textId="77777777" w:rsidR="00BB3E18" w:rsidRPr="00BB3E18" w:rsidRDefault="00BB3E18" w:rsidP="00872460">
      <w:pPr>
        <w:pStyle w:val="Bibliography"/>
        <w:spacing w:line="240" w:lineRule="auto"/>
      </w:pPr>
      <w:r w:rsidRPr="00872460">
        <w:rPr>
          <w:lang w:val="it-IT"/>
        </w:rPr>
        <w:t xml:space="preserve">“Corpus Dei Manoscritti Copti Letterari.” </w:t>
      </w:r>
      <w:r w:rsidRPr="00BB3E18">
        <w:rPr>
          <w:i/>
          <w:iCs/>
        </w:rPr>
        <w:t>CMCL - Studies in Coptic Civilization</w:t>
      </w:r>
      <w:r w:rsidRPr="00BB3E18">
        <w:t>. 11 Sep. 2012. &lt;http://cmcl.aai.uni-hamburg.de/&gt;.</w:t>
      </w:r>
    </w:p>
    <w:p w14:paraId="059661B0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“EpiDoc Guidelines.” </w:t>
      </w:r>
      <w:r w:rsidRPr="00BB3E18">
        <w:rPr>
          <w:i/>
          <w:iCs/>
        </w:rPr>
        <w:t>EpiDoc Guidelines</w:t>
      </w:r>
      <w:r w:rsidRPr="00BB3E18">
        <w:t>. 25 May 2013. &lt;http://www.stoa.org/epidoc/gl/dev/&gt;.</w:t>
      </w:r>
    </w:p>
    <w:p w14:paraId="752E5E0C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---. </w:t>
      </w:r>
      <w:r w:rsidRPr="00BB3E18">
        <w:rPr>
          <w:i/>
          <w:iCs/>
        </w:rPr>
        <w:t>EpiDoc: Epigraphic Documents in TEI XML</w:t>
      </w:r>
      <w:r w:rsidRPr="00BB3E18">
        <w:t>. 25 May 2013. &lt;http://sourceforge.net/p/epidoc/wiki/Home/&gt;.</w:t>
      </w:r>
    </w:p>
    <w:p w14:paraId="0EDAECA5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“Evertype: Antinoou.” </w:t>
      </w:r>
      <w:r w:rsidRPr="00BB3E18">
        <w:rPr>
          <w:i/>
          <w:iCs/>
        </w:rPr>
        <w:t>Evertype: Antinoou - A Standard Font for Coptic</w:t>
      </w:r>
      <w:r w:rsidRPr="00BB3E18">
        <w:t xml:space="preserve"> 2012. 29 May 2013. &lt;http://www.evertype.com/fonts/coptic/&gt;.</w:t>
      </w:r>
    </w:p>
    <w:p w14:paraId="7FB53A33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Layton, Bentley. </w:t>
      </w:r>
      <w:r w:rsidRPr="00BB3E18">
        <w:rPr>
          <w:i/>
          <w:iCs/>
        </w:rPr>
        <w:t>A Coptic Grammar</w:t>
      </w:r>
      <w:r w:rsidRPr="00BB3E18">
        <w:t xml:space="preserve">. </w:t>
      </w:r>
      <w:r w:rsidRPr="00872460">
        <w:rPr>
          <w:lang w:val="de-DE"/>
        </w:rPr>
        <w:t xml:space="preserve">3rd Edition, Revised. Wiesbaden: Harrassowitz, 2011. </w:t>
      </w:r>
      <w:r w:rsidRPr="00BB3E18">
        <w:t>Print.</w:t>
      </w:r>
    </w:p>
    <w:p w14:paraId="6686A292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Orlandi, Tito. “The Library of the Monastery of Saint Shenute at Atripe.” </w:t>
      </w:r>
      <w:r w:rsidRPr="00BB3E18">
        <w:rPr>
          <w:i/>
          <w:iCs/>
        </w:rPr>
        <w:t>Perspectives on Panopolis: An Egyptian Town from Alexander the Great to the Arab Conquest</w:t>
      </w:r>
      <w:r w:rsidRPr="00BB3E18">
        <w:t>. Leiden: Brill, 2002. 211–231. Print.</w:t>
      </w:r>
    </w:p>
    <w:p w14:paraId="5617B88B" w14:textId="4ACB5878" w:rsidR="00BB3E18" w:rsidRPr="00BB3E18" w:rsidRDefault="00BB3E18" w:rsidP="002D1042">
      <w:pPr>
        <w:pStyle w:val="Bibliography"/>
        <w:spacing w:line="240" w:lineRule="auto"/>
      </w:pPr>
      <w:r w:rsidRPr="00BB3E18">
        <w:t>Zeldes, Amir</w:t>
      </w:r>
      <w:r w:rsidR="002D1042">
        <w:t xml:space="preserve">, Ritz, Julia, Lüdeling, Anke &amp; Chiarcos, Christian </w:t>
      </w:r>
      <w:r w:rsidRPr="00BB3E18">
        <w:t xml:space="preserve">“ANNIS: A Search Tool for Multi-Layer Annotated Corpora.” </w:t>
      </w:r>
      <w:r w:rsidRPr="00BB3E18">
        <w:rPr>
          <w:i/>
          <w:iCs/>
        </w:rPr>
        <w:t>Proceedings of Corpus Linguistics 2009</w:t>
      </w:r>
      <w:r w:rsidRPr="00BB3E18">
        <w:t xml:space="preserve"> (2009) : n. pag. 10 Sep. 2012. &lt;http://ucrel.lancs.ac.uk/publications/cl2009/&gt;.</w:t>
      </w:r>
    </w:p>
    <w:p w14:paraId="6EB9F1B7" w14:textId="41F7195A" w:rsidR="0028185A" w:rsidRPr="0028185A" w:rsidRDefault="0028185A">
      <w:r>
        <w:fldChar w:fldCharType="end"/>
      </w:r>
    </w:p>
    <w:p w14:paraId="25F8AD82" w14:textId="77777777" w:rsidR="0028185A" w:rsidRPr="00033510" w:rsidRDefault="0028185A"/>
    <w:sectPr w:rsidR="0028185A" w:rsidRPr="00033510" w:rsidSect="00872460"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3BE80" w14:textId="77777777" w:rsidR="006E1B5C" w:rsidRDefault="006E1B5C" w:rsidP="00983BFD">
      <w:pPr>
        <w:spacing w:after="0"/>
      </w:pPr>
      <w:r>
        <w:separator/>
      </w:r>
    </w:p>
  </w:endnote>
  <w:endnote w:type="continuationSeparator" w:id="0">
    <w:p w14:paraId="6C4B1AA9" w14:textId="77777777" w:rsidR="006E1B5C" w:rsidRDefault="006E1B5C" w:rsidP="00983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Antinoou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agHammadiLSU">
    <w:panose1 w:val="02000000000000000000"/>
    <w:charset w:val="00"/>
    <w:family w:val="auto"/>
    <w:pitch w:val="variable"/>
    <w:sig w:usb0="8000002F" w:usb1="1000004A" w:usb2="00000000" w:usb3="00000000" w:csb0="00000009" w:csb1="00000000"/>
  </w:font>
  <w:font w:name="Antinoou">
    <w:panose1 w:val="02000503020000020003"/>
    <w:charset w:val="00"/>
    <w:family w:val="auto"/>
    <w:pitch w:val="variable"/>
    <w:sig w:usb0="E00002FF" w:usb1="4200606A" w:usb2="02000001" w:usb3="00000000" w:csb0="00020009" w:csb1="00000000"/>
  </w:font>
  <w:font w:name="New Athena Unicode">
    <w:panose1 w:val="02000503000000020003"/>
    <w:charset w:val="00"/>
    <w:family w:val="auto"/>
    <w:pitch w:val="variable"/>
    <w:sig w:usb0="E00022FF" w:usb1="5000E8FB" w:usb2="00000000" w:usb3="00000000" w:csb0="0000008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A5B6" w14:textId="77777777" w:rsidR="006E1B5C" w:rsidRDefault="006E1B5C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93CACB" w14:textId="77777777" w:rsidR="006E1B5C" w:rsidRDefault="006E1B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EDC76" w14:textId="77777777" w:rsidR="006E1B5C" w:rsidRDefault="006E1B5C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0304">
      <w:rPr>
        <w:rStyle w:val="PageNumber"/>
        <w:noProof/>
      </w:rPr>
      <w:t>3</w:t>
    </w:r>
    <w:r>
      <w:rPr>
        <w:rStyle w:val="PageNumber"/>
      </w:rPr>
      <w:fldChar w:fldCharType="end"/>
    </w:r>
  </w:p>
  <w:p w14:paraId="03EA8862" w14:textId="77777777" w:rsidR="006E1B5C" w:rsidRDefault="006E1B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C70BC" w14:textId="77777777" w:rsidR="006E1B5C" w:rsidRDefault="006E1B5C" w:rsidP="00983BFD">
      <w:pPr>
        <w:spacing w:after="0"/>
      </w:pPr>
      <w:r>
        <w:separator/>
      </w:r>
    </w:p>
  </w:footnote>
  <w:footnote w:type="continuationSeparator" w:id="0">
    <w:p w14:paraId="208039F5" w14:textId="77777777" w:rsidR="006E1B5C" w:rsidRDefault="006E1B5C" w:rsidP="00983B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C7"/>
    <w:multiLevelType w:val="hybridMultilevel"/>
    <w:tmpl w:val="6BC25AA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D2AFA"/>
    <w:multiLevelType w:val="hybridMultilevel"/>
    <w:tmpl w:val="5BDA25BE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04DDF"/>
    <w:multiLevelType w:val="hybridMultilevel"/>
    <w:tmpl w:val="30B643C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50EE6"/>
    <w:multiLevelType w:val="hybridMultilevel"/>
    <w:tmpl w:val="51BAC12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F6858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95F6A"/>
    <w:multiLevelType w:val="hybridMultilevel"/>
    <w:tmpl w:val="7D8244AA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C751A"/>
    <w:multiLevelType w:val="hybridMultilevel"/>
    <w:tmpl w:val="022222DA"/>
    <w:lvl w:ilvl="0" w:tplc="EF424ED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271FF"/>
    <w:multiLevelType w:val="hybridMultilevel"/>
    <w:tmpl w:val="E47030D6"/>
    <w:lvl w:ilvl="0" w:tplc="30ACBD4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50150"/>
    <w:multiLevelType w:val="hybridMultilevel"/>
    <w:tmpl w:val="22E03278"/>
    <w:lvl w:ilvl="0" w:tplc="6152105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771CA"/>
    <w:multiLevelType w:val="hybridMultilevel"/>
    <w:tmpl w:val="2C0E931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07B51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DA"/>
    <w:rsid w:val="0001138E"/>
    <w:rsid w:val="00024EBD"/>
    <w:rsid w:val="00033510"/>
    <w:rsid w:val="00040635"/>
    <w:rsid w:val="00040964"/>
    <w:rsid w:val="000471AD"/>
    <w:rsid w:val="000662F7"/>
    <w:rsid w:val="00095395"/>
    <w:rsid w:val="000B08BD"/>
    <w:rsid w:val="000E3325"/>
    <w:rsid w:val="000E4981"/>
    <w:rsid w:val="000F019B"/>
    <w:rsid w:val="00107A5B"/>
    <w:rsid w:val="00112300"/>
    <w:rsid w:val="00134B38"/>
    <w:rsid w:val="001357EB"/>
    <w:rsid w:val="00147EBF"/>
    <w:rsid w:val="00155B7F"/>
    <w:rsid w:val="00166D4A"/>
    <w:rsid w:val="001713D4"/>
    <w:rsid w:val="001719CC"/>
    <w:rsid w:val="00194CA4"/>
    <w:rsid w:val="00197F9C"/>
    <w:rsid w:val="001A037B"/>
    <w:rsid w:val="001A36A4"/>
    <w:rsid w:val="001C2285"/>
    <w:rsid w:val="001E1310"/>
    <w:rsid w:val="001E4187"/>
    <w:rsid w:val="001F3D76"/>
    <w:rsid w:val="002030AD"/>
    <w:rsid w:val="00205520"/>
    <w:rsid w:val="002176F6"/>
    <w:rsid w:val="00221CC4"/>
    <w:rsid w:val="00224873"/>
    <w:rsid w:val="00231AF0"/>
    <w:rsid w:val="00234669"/>
    <w:rsid w:val="002542AD"/>
    <w:rsid w:val="0028185A"/>
    <w:rsid w:val="0029346B"/>
    <w:rsid w:val="002941B3"/>
    <w:rsid w:val="002C1DFD"/>
    <w:rsid w:val="002D1042"/>
    <w:rsid w:val="002D7B94"/>
    <w:rsid w:val="002E2638"/>
    <w:rsid w:val="002F55E0"/>
    <w:rsid w:val="003202E6"/>
    <w:rsid w:val="00325E46"/>
    <w:rsid w:val="00325FF1"/>
    <w:rsid w:val="0032648B"/>
    <w:rsid w:val="0035256D"/>
    <w:rsid w:val="00355935"/>
    <w:rsid w:val="00364749"/>
    <w:rsid w:val="00366D78"/>
    <w:rsid w:val="003761AA"/>
    <w:rsid w:val="0037718A"/>
    <w:rsid w:val="00392631"/>
    <w:rsid w:val="003B3A8C"/>
    <w:rsid w:val="003C1C32"/>
    <w:rsid w:val="003F5BA9"/>
    <w:rsid w:val="003F662E"/>
    <w:rsid w:val="0041445E"/>
    <w:rsid w:val="00436FB8"/>
    <w:rsid w:val="00450B4B"/>
    <w:rsid w:val="004621A9"/>
    <w:rsid w:val="0047757F"/>
    <w:rsid w:val="00485661"/>
    <w:rsid w:val="004A2308"/>
    <w:rsid w:val="005006DD"/>
    <w:rsid w:val="00502A57"/>
    <w:rsid w:val="00503ACB"/>
    <w:rsid w:val="00514130"/>
    <w:rsid w:val="00514BD0"/>
    <w:rsid w:val="00517BAA"/>
    <w:rsid w:val="00530E2B"/>
    <w:rsid w:val="00542F3D"/>
    <w:rsid w:val="00555390"/>
    <w:rsid w:val="00566A4D"/>
    <w:rsid w:val="00566E82"/>
    <w:rsid w:val="00566FF6"/>
    <w:rsid w:val="005A5F1C"/>
    <w:rsid w:val="005F3BF6"/>
    <w:rsid w:val="0060068D"/>
    <w:rsid w:val="00613987"/>
    <w:rsid w:val="00615AE8"/>
    <w:rsid w:val="00617E10"/>
    <w:rsid w:val="006241F4"/>
    <w:rsid w:val="00625C10"/>
    <w:rsid w:val="00633475"/>
    <w:rsid w:val="006464A7"/>
    <w:rsid w:val="00664DBB"/>
    <w:rsid w:val="006735BF"/>
    <w:rsid w:val="00674DDA"/>
    <w:rsid w:val="00677569"/>
    <w:rsid w:val="0069022D"/>
    <w:rsid w:val="00690459"/>
    <w:rsid w:val="0069337C"/>
    <w:rsid w:val="006A5F2F"/>
    <w:rsid w:val="006B0D22"/>
    <w:rsid w:val="006C033F"/>
    <w:rsid w:val="006C7390"/>
    <w:rsid w:val="006E1B5C"/>
    <w:rsid w:val="006F31F0"/>
    <w:rsid w:val="0070595E"/>
    <w:rsid w:val="00735390"/>
    <w:rsid w:val="00740A61"/>
    <w:rsid w:val="0074369E"/>
    <w:rsid w:val="0074736E"/>
    <w:rsid w:val="0075040D"/>
    <w:rsid w:val="007520B8"/>
    <w:rsid w:val="0075484A"/>
    <w:rsid w:val="007716E4"/>
    <w:rsid w:val="00773578"/>
    <w:rsid w:val="007763C9"/>
    <w:rsid w:val="00776C64"/>
    <w:rsid w:val="007947DF"/>
    <w:rsid w:val="007A7CF4"/>
    <w:rsid w:val="007B0DF1"/>
    <w:rsid w:val="007B44DA"/>
    <w:rsid w:val="007C258A"/>
    <w:rsid w:val="007C6463"/>
    <w:rsid w:val="007E227F"/>
    <w:rsid w:val="007F5388"/>
    <w:rsid w:val="007F6E64"/>
    <w:rsid w:val="00807DED"/>
    <w:rsid w:val="008108A4"/>
    <w:rsid w:val="0081105C"/>
    <w:rsid w:val="00817CA3"/>
    <w:rsid w:val="008244FE"/>
    <w:rsid w:val="00833667"/>
    <w:rsid w:val="00834CFB"/>
    <w:rsid w:val="00836BF1"/>
    <w:rsid w:val="00842F94"/>
    <w:rsid w:val="00846D05"/>
    <w:rsid w:val="00850004"/>
    <w:rsid w:val="00851E19"/>
    <w:rsid w:val="008547D2"/>
    <w:rsid w:val="00872460"/>
    <w:rsid w:val="00884CAC"/>
    <w:rsid w:val="00886FA8"/>
    <w:rsid w:val="008B390A"/>
    <w:rsid w:val="008B3D76"/>
    <w:rsid w:val="008B6EF8"/>
    <w:rsid w:val="008E67A8"/>
    <w:rsid w:val="008F5B09"/>
    <w:rsid w:val="00915922"/>
    <w:rsid w:val="00922418"/>
    <w:rsid w:val="009328F9"/>
    <w:rsid w:val="00936711"/>
    <w:rsid w:val="00937C6C"/>
    <w:rsid w:val="00952572"/>
    <w:rsid w:val="00953F57"/>
    <w:rsid w:val="00961346"/>
    <w:rsid w:val="00973A0D"/>
    <w:rsid w:val="00982494"/>
    <w:rsid w:val="00983BFD"/>
    <w:rsid w:val="009A4E79"/>
    <w:rsid w:val="009D3169"/>
    <w:rsid w:val="009E06BE"/>
    <w:rsid w:val="009E2854"/>
    <w:rsid w:val="00A10C02"/>
    <w:rsid w:val="00A11C96"/>
    <w:rsid w:val="00A13EF2"/>
    <w:rsid w:val="00A21230"/>
    <w:rsid w:val="00A30692"/>
    <w:rsid w:val="00A33396"/>
    <w:rsid w:val="00A33E96"/>
    <w:rsid w:val="00A44BD7"/>
    <w:rsid w:val="00A653CE"/>
    <w:rsid w:val="00A65B29"/>
    <w:rsid w:val="00A74A97"/>
    <w:rsid w:val="00A86493"/>
    <w:rsid w:val="00AA0080"/>
    <w:rsid w:val="00AB35DC"/>
    <w:rsid w:val="00AC1255"/>
    <w:rsid w:val="00AC4893"/>
    <w:rsid w:val="00AC4B09"/>
    <w:rsid w:val="00AC78FD"/>
    <w:rsid w:val="00AD1ABA"/>
    <w:rsid w:val="00AD1ED2"/>
    <w:rsid w:val="00AD4CD6"/>
    <w:rsid w:val="00AE4012"/>
    <w:rsid w:val="00AE7BFA"/>
    <w:rsid w:val="00AF0BB9"/>
    <w:rsid w:val="00AF19C0"/>
    <w:rsid w:val="00B070CA"/>
    <w:rsid w:val="00B15451"/>
    <w:rsid w:val="00B22A8C"/>
    <w:rsid w:val="00B267EC"/>
    <w:rsid w:val="00B27140"/>
    <w:rsid w:val="00B40717"/>
    <w:rsid w:val="00B54E15"/>
    <w:rsid w:val="00B64A59"/>
    <w:rsid w:val="00B71FA6"/>
    <w:rsid w:val="00B86976"/>
    <w:rsid w:val="00B870EE"/>
    <w:rsid w:val="00B87269"/>
    <w:rsid w:val="00BA6D84"/>
    <w:rsid w:val="00BB3E18"/>
    <w:rsid w:val="00BE2E0E"/>
    <w:rsid w:val="00BF433E"/>
    <w:rsid w:val="00BF5423"/>
    <w:rsid w:val="00BF5920"/>
    <w:rsid w:val="00C229C6"/>
    <w:rsid w:val="00C22E45"/>
    <w:rsid w:val="00C23242"/>
    <w:rsid w:val="00C360F7"/>
    <w:rsid w:val="00C37AC0"/>
    <w:rsid w:val="00C37DDD"/>
    <w:rsid w:val="00C46E06"/>
    <w:rsid w:val="00C6086C"/>
    <w:rsid w:val="00C76741"/>
    <w:rsid w:val="00C824D2"/>
    <w:rsid w:val="00C97E6E"/>
    <w:rsid w:val="00CB5809"/>
    <w:rsid w:val="00CB6298"/>
    <w:rsid w:val="00CD5048"/>
    <w:rsid w:val="00CE5819"/>
    <w:rsid w:val="00D13D8D"/>
    <w:rsid w:val="00D16FAE"/>
    <w:rsid w:val="00D2350D"/>
    <w:rsid w:val="00D241B7"/>
    <w:rsid w:val="00D3484D"/>
    <w:rsid w:val="00D54F14"/>
    <w:rsid w:val="00D56FED"/>
    <w:rsid w:val="00D624E7"/>
    <w:rsid w:val="00D6423D"/>
    <w:rsid w:val="00D65735"/>
    <w:rsid w:val="00D845C5"/>
    <w:rsid w:val="00DA077A"/>
    <w:rsid w:val="00DD3E11"/>
    <w:rsid w:val="00DD68F8"/>
    <w:rsid w:val="00DE6DAA"/>
    <w:rsid w:val="00E07D7D"/>
    <w:rsid w:val="00E174D7"/>
    <w:rsid w:val="00E21194"/>
    <w:rsid w:val="00E21B87"/>
    <w:rsid w:val="00E25A80"/>
    <w:rsid w:val="00E34E3E"/>
    <w:rsid w:val="00E400D5"/>
    <w:rsid w:val="00E42B13"/>
    <w:rsid w:val="00E9023A"/>
    <w:rsid w:val="00EA4056"/>
    <w:rsid w:val="00EB1456"/>
    <w:rsid w:val="00EB1F40"/>
    <w:rsid w:val="00EC1645"/>
    <w:rsid w:val="00ED7D78"/>
    <w:rsid w:val="00EE0E82"/>
    <w:rsid w:val="00EE3409"/>
    <w:rsid w:val="00EE595A"/>
    <w:rsid w:val="00F1444B"/>
    <w:rsid w:val="00F14803"/>
    <w:rsid w:val="00F23E6A"/>
    <w:rsid w:val="00F252DD"/>
    <w:rsid w:val="00F5652C"/>
    <w:rsid w:val="00F60D82"/>
    <w:rsid w:val="00F70304"/>
    <w:rsid w:val="00F7502F"/>
    <w:rsid w:val="00F860EF"/>
    <w:rsid w:val="00F92C13"/>
    <w:rsid w:val="00FB59B9"/>
    <w:rsid w:val="00FD7742"/>
    <w:rsid w:val="00FD794C"/>
    <w:rsid w:val="00FE5302"/>
    <w:rsid w:val="00FE5D19"/>
    <w:rsid w:val="00FE748E"/>
    <w:rsid w:val="00FF32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360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toa.org/epidoc/gl/latest/app-glossary.html" TargetMode="External"/><Relationship Id="rId20" Type="http://schemas.openxmlformats.org/officeDocument/2006/relationships/hyperlink" Target="http://papyri.info/editor/documentation?docotype=text" TargetMode="External"/><Relationship Id="rId21" Type="http://schemas.openxmlformats.org/officeDocument/2006/relationships/hyperlink" Target="https://www.zotero.org/groups/coptic_scriptorium/items/collectionKey/8IHTW3NZ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sfb632.uni-potsdam.de/annis/" TargetMode="External"/><Relationship Id="rId11" Type="http://schemas.openxmlformats.org/officeDocument/2006/relationships/hyperlink" Target="http://coptic.pacific.edu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sourceforge.net/p/epidoc/code/HEAD/tree/trunk/guidelines/msword/cheatsheet.doc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4761F1-5A71-924C-A679-A3E5CBDB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4274</Words>
  <Characters>24368</Characters>
  <Application>Microsoft Macintosh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SCRIPTORIUM Diplomatic Transcription Guidelines</vt:lpstr>
    </vt:vector>
  </TitlesOfParts>
  <Company>Microsoft</Company>
  <LinksUpToDate>false</LinksUpToDate>
  <CharactersWithSpaces>28585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Schroeder</dc:creator>
  <cp:lastModifiedBy>Carrie Schroeder</cp:lastModifiedBy>
  <cp:revision>6</cp:revision>
  <cp:lastPrinted>2014-03-20T13:03:00Z</cp:lastPrinted>
  <dcterms:created xsi:type="dcterms:W3CDTF">2015-01-23T06:45:00Z</dcterms:created>
  <dcterms:modified xsi:type="dcterms:W3CDTF">2015-01-30T21:12:00Z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zotero-version="4.0.8"&gt;&lt;session id="NC7sKsTY"/&gt;&lt;style id="http://www.zotero.org/styles/modern-language-association-with-url" hasBibliography="1" bibliographyStyleHasBeenSet="1"/&gt;&lt;prefs&gt;&lt;pref name="fieldType" value="Field"/&gt;&lt;pref nam</vt:lpwstr>
  </property>
  <property fmtid="{D5CDD505-2E9C-101B-9397-08002B2CF9AE}" pid="3" name="ZOTERO_PREF_2">
    <vt:lpwstr>e="storeReferences" value="true"/&gt;&lt;pref name="automaticJournalAbbreviations" value="true"/&gt;&lt;pref name="noteType" value="0"/&gt;&lt;/prefs&gt;&lt;/data&gt;</vt:lpwstr>
  </property>
</Properties>
</file>